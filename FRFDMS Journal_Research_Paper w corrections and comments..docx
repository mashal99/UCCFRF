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C8FB8" w14:textId="11D21E6C" w:rsidR="00F82A29" w:rsidRPr="0008268F" w:rsidRDefault="005D2046" w:rsidP="00745F62">
      <w:pPr>
        <w:jc w:val="center"/>
        <w:rPr>
          <w:rFonts w:cstheme="minorHAnsi"/>
          <w:b/>
          <w:bCs/>
          <w:sz w:val="40"/>
          <w:szCs w:val="40"/>
        </w:rPr>
      </w:pPr>
      <w:r>
        <w:rPr>
          <w:rFonts w:cstheme="minorHAnsi"/>
          <w:b/>
          <w:bCs/>
          <w:sz w:val="40"/>
          <w:szCs w:val="40"/>
        </w:rPr>
        <w:t>Fa</w:t>
      </w:r>
      <w:r w:rsidR="00455D52">
        <w:rPr>
          <w:rFonts w:cstheme="minorHAnsi"/>
          <w:b/>
          <w:bCs/>
          <w:sz w:val="40"/>
          <w:szCs w:val="40"/>
        </w:rPr>
        <w:t>culty Record File Management System</w:t>
      </w:r>
    </w:p>
    <w:p w14:paraId="2D4276C3" w14:textId="7E0AFBEB" w:rsidR="00F82A29" w:rsidRPr="00A7129A" w:rsidRDefault="00F82A29" w:rsidP="00A7129A">
      <w:pPr>
        <w:jc w:val="center"/>
        <w:rPr>
          <w:rFonts w:cstheme="minorHAnsi"/>
          <w:b/>
          <w:bCs/>
        </w:rPr>
      </w:pPr>
      <w:r w:rsidRPr="0008268F">
        <w:rPr>
          <w:rFonts w:cstheme="minorHAnsi"/>
          <w:b/>
          <w:bCs/>
        </w:rPr>
        <w:t xml:space="preserve">By: </w:t>
      </w:r>
      <w:proofErr w:type="spellStart"/>
      <w:r w:rsidR="00C156B0">
        <w:rPr>
          <w:rFonts w:cstheme="minorHAnsi"/>
          <w:b/>
          <w:bCs/>
        </w:rPr>
        <w:t>Christino</w:t>
      </w:r>
      <w:proofErr w:type="spellEnd"/>
      <w:r w:rsidR="00C156B0">
        <w:rPr>
          <w:rFonts w:cstheme="minorHAnsi"/>
          <w:b/>
          <w:bCs/>
        </w:rPr>
        <w:t xml:space="preserve"> L Barbosa</w:t>
      </w:r>
      <w:ins w:id="0" w:author="Vincent Wrice" w:date="2021-07-26T19:16:00Z">
        <w:r w:rsidR="001A2DF1">
          <w:rPr>
            <w:rFonts w:cstheme="minorHAnsi"/>
            <w:b/>
            <w:bCs/>
          </w:rPr>
          <w:t xml:space="preserve"> (team Lead)</w:t>
        </w:r>
      </w:ins>
      <w:r w:rsidR="00C156B0">
        <w:rPr>
          <w:rFonts w:cstheme="minorHAnsi"/>
          <w:b/>
          <w:bCs/>
        </w:rPr>
        <w:t xml:space="preserve">, Ahmed </w:t>
      </w:r>
      <w:proofErr w:type="spellStart"/>
      <w:r w:rsidR="00C156B0">
        <w:rPr>
          <w:rFonts w:cstheme="minorHAnsi"/>
          <w:b/>
          <w:bCs/>
        </w:rPr>
        <w:t>Mashaal</w:t>
      </w:r>
      <w:proofErr w:type="spellEnd"/>
      <w:r w:rsidR="00C156B0">
        <w:rPr>
          <w:rFonts w:cstheme="minorHAnsi"/>
          <w:b/>
          <w:bCs/>
        </w:rPr>
        <w:t>, Kelvin</w:t>
      </w:r>
      <w:r w:rsidR="00C156B0" w:rsidRPr="00C156B0">
        <w:rPr>
          <w:rFonts w:cstheme="minorHAnsi"/>
          <w:b/>
          <w:bCs/>
        </w:rPr>
        <w:t xml:space="preserve"> I </w:t>
      </w:r>
      <w:proofErr w:type="spellStart"/>
      <w:r w:rsidR="00C156B0" w:rsidRPr="00C156B0">
        <w:rPr>
          <w:rFonts w:cstheme="minorHAnsi"/>
          <w:b/>
          <w:bCs/>
        </w:rPr>
        <w:t>Ubaechu</w:t>
      </w:r>
      <w:r w:rsidRPr="0008268F">
        <w:rPr>
          <w:rFonts w:cstheme="minorHAnsi"/>
        </w:rPr>
        <w:t>|</w:t>
      </w:r>
      <w:r w:rsidRPr="0008268F">
        <w:rPr>
          <w:rFonts w:cstheme="minorHAnsi"/>
          <w:b/>
          <w:bCs/>
        </w:rPr>
        <w:t>Mentor</w:t>
      </w:r>
      <w:proofErr w:type="spellEnd"/>
      <w:r w:rsidRPr="0008268F">
        <w:rPr>
          <w:rFonts w:cstheme="minorHAnsi"/>
          <w:b/>
          <w:bCs/>
        </w:rPr>
        <w:t xml:space="preserve">: </w:t>
      </w:r>
      <w:r w:rsidR="00C156B0">
        <w:rPr>
          <w:rFonts w:cstheme="minorHAnsi"/>
          <w:b/>
          <w:bCs/>
        </w:rPr>
        <w:t>Dr. Wrice</w:t>
      </w:r>
    </w:p>
    <w:p w14:paraId="69D2E669" w14:textId="77777777" w:rsidR="00F82A29" w:rsidRPr="0008268F" w:rsidRDefault="00A11B5E" w:rsidP="00F82A29">
      <w:pPr>
        <w:jc w:val="center"/>
        <w:rPr>
          <w:rFonts w:cstheme="minorHAnsi"/>
        </w:rPr>
      </w:pPr>
      <w:r>
        <w:rPr>
          <w:rFonts w:cstheme="minorHAnsi"/>
          <w:b/>
          <w:noProof/>
          <w:sz w:val="40"/>
          <w:szCs w:val="40"/>
        </w:rPr>
        <mc:AlternateContent>
          <mc:Choice Requires="wps">
            <w:drawing>
              <wp:anchor distT="4294967295" distB="4294967295" distL="114300" distR="114300" simplePos="0" relativeHeight="251658240" behindDoc="0" locked="0" layoutInCell="1" allowOverlap="1" wp14:anchorId="7388B29A" wp14:editId="5E38B082">
                <wp:simplePos x="0" y="0"/>
                <wp:positionH relativeFrom="column">
                  <wp:posOffset>-657860</wp:posOffset>
                </wp:positionH>
                <wp:positionV relativeFrom="paragraph">
                  <wp:posOffset>309244</wp:posOffset>
                </wp:positionV>
                <wp:extent cx="7624445" cy="0"/>
                <wp:effectExtent l="0" t="19050" r="14605" b="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444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w16sdtdh="http://schemas.microsoft.com/office/word/2020/wordml/sdtdatahash">
            <w:pict>
              <v:line w14:anchorId="124143F8" id="Straight Connector 6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1.8pt,24.35pt" to="548.5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" strokecolor="black [3213]" strokeweight="3pt">
                <v:stroke joinstyle="miter"/>
                <o:lock v:ext="edit" shapetype="f"/>
              </v:line>
            </w:pict>
          </mc:Fallback>
        </mc:AlternateContent>
      </w:r>
      <w:r w:rsidR="00F82A29" w:rsidRPr="0008268F">
        <w:rPr>
          <w:rFonts w:cstheme="minorHAnsi"/>
        </w:rPr>
        <w:t>STEM Division, Union County College - Cranford, NJ</w:t>
      </w:r>
    </w:p>
    <w:p w14:paraId="5ADE4699" w14:textId="77777777" w:rsidR="00F82A29" w:rsidRPr="0008268F" w:rsidRDefault="00F82A29" w:rsidP="00F82A29">
      <w:pPr>
        <w:jc w:val="center"/>
        <w:rPr>
          <w:rFonts w:cstheme="minorHAnsi"/>
        </w:rPr>
      </w:pPr>
    </w:p>
    <w:p w14:paraId="1C475079" w14:textId="77777777" w:rsidR="00F82A29" w:rsidRPr="009D437A" w:rsidRDefault="00F82A29" w:rsidP="00F82A29">
      <w:pPr>
        <w:rPr>
          <w:rFonts w:cstheme="minorHAnsi"/>
          <w:b/>
          <w:sz w:val="26"/>
          <w:szCs w:val="26"/>
        </w:rPr>
      </w:pPr>
      <w:r w:rsidRPr="009D437A">
        <w:rPr>
          <w:rFonts w:cstheme="minorHAnsi"/>
          <w:b/>
          <w:sz w:val="26"/>
          <w:szCs w:val="26"/>
        </w:rPr>
        <w:t>Abstract</w:t>
      </w:r>
    </w:p>
    <w:p w14:paraId="150D8D34" w14:textId="0E0170D3" w:rsidR="00F82A29" w:rsidRPr="0090292C" w:rsidRDefault="001A2DF1" w:rsidP="0090292C">
      <w:pPr>
        <w:ind w:firstLine="720"/>
        <w:rPr>
          <w:rFonts w:cstheme="minorHAnsi"/>
          <w:sz w:val="24"/>
          <w:szCs w:val="24"/>
        </w:rPr>
      </w:pPr>
      <w:ins w:id="1" w:author="Vincent Wrice" w:date="2021-07-26T19:09:00Z">
        <w:r>
          <w:rPr>
            <w:rFonts w:cstheme="minorHAnsi"/>
            <w:sz w:val="24"/>
            <w:szCs w:val="24"/>
          </w:rPr>
          <w:t xml:space="preserve">Our team </w:t>
        </w:r>
      </w:ins>
      <w:commentRangeStart w:id="2"/>
      <w:del w:id="3" w:author="Vincent Wrice" w:date="2021-07-26T19:09:00Z">
        <w:r w:rsidR="00115B92" w:rsidDel="001A2DF1">
          <w:rPr>
            <w:rFonts w:cstheme="minorHAnsi"/>
            <w:sz w:val="24"/>
            <w:szCs w:val="24"/>
          </w:rPr>
          <w:delText>C</w:delText>
        </w:r>
      </w:del>
      <w:ins w:id="4" w:author="Vincent Wrice" w:date="2021-07-26T19:09:00Z">
        <w:r>
          <w:rPr>
            <w:rFonts w:cstheme="minorHAnsi"/>
            <w:sz w:val="24"/>
            <w:szCs w:val="24"/>
          </w:rPr>
          <w:t>c</w:t>
        </w:r>
      </w:ins>
      <w:r w:rsidR="00115B92">
        <w:rPr>
          <w:rFonts w:cstheme="minorHAnsi"/>
          <w:sz w:val="24"/>
          <w:szCs w:val="24"/>
        </w:rPr>
        <w:t>reated</w:t>
      </w:r>
      <w:commentRangeEnd w:id="2"/>
      <w:r w:rsidR="00F37BA8">
        <w:rPr>
          <w:rStyle w:val="CommentReference"/>
        </w:rPr>
        <w:annotationRef/>
      </w:r>
      <w:r w:rsidR="00115B92">
        <w:rPr>
          <w:rFonts w:cstheme="minorHAnsi"/>
          <w:sz w:val="24"/>
          <w:szCs w:val="24"/>
        </w:rPr>
        <w:t xml:space="preserve"> a web base </w:t>
      </w:r>
      <w:r w:rsidR="009E58C7">
        <w:rPr>
          <w:rFonts w:cstheme="minorHAnsi"/>
          <w:sz w:val="24"/>
          <w:szCs w:val="24"/>
        </w:rPr>
        <w:t xml:space="preserve">document </w:t>
      </w:r>
      <w:r w:rsidR="00115B92">
        <w:rPr>
          <w:rFonts w:cstheme="minorHAnsi"/>
          <w:sz w:val="24"/>
          <w:szCs w:val="24"/>
        </w:rPr>
        <w:t>management system for organizing</w:t>
      </w:r>
      <w:r w:rsidR="000A0223">
        <w:rPr>
          <w:rFonts w:cstheme="minorHAnsi"/>
          <w:sz w:val="24"/>
          <w:szCs w:val="24"/>
        </w:rPr>
        <w:t xml:space="preserve"> the</w:t>
      </w:r>
      <w:r w:rsidR="00115B92">
        <w:rPr>
          <w:rFonts w:cstheme="minorHAnsi"/>
          <w:sz w:val="24"/>
          <w:szCs w:val="24"/>
        </w:rPr>
        <w:t xml:space="preserve"> </w:t>
      </w:r>
      <w:r w:rsidR="000A0223">
        <w:rPr>
          <w:rFonts w:cstheme="minorHAnsi"/>
          <w:sz w:val="24"/>
          <w:szCs w:val="24"/>
        </w:rPr>
        <w:t xml:space="preserve">required </w:t>
      </w:r>
      <w:r w:rsidR="00B94B05">
        <w:rPr>
          <w:rFonts w:cstheme="minorHAnsi"/>
          <w:sz w:val="24"/>
          <w:szCs w:val="24"/>
        </w:rPr>
        <w:t>documents</w:t>
      </w:r>
      <w:r w:rsidR="000C4FC4">
        <w:rPr>
          <w:rFonts w:cstheme="minorHAnsi"/>
          <w:sz w:val="24"/>
          <w:szCs w:val="24"/>
        </w:rPr>
        <w:t xml:space="preserve"> stated</w:t>
      </w:r>
      <w:r w:rsidR="00B94B05">
        <w:rPr>
          <w:rFonts w:cstheme="minorHAnsi"/>
          <w:sz w:val="24"/>
          <w:szCs w:val="24"/>
        </w:rPr>
        <w:t xml:space="preserve"> </w:t>
      </w:r>
      <w:r w:rsidR="00FF33B1">
        <w:rPr>
          <w:rFonts w:cstheme="minorHAnsi"/>
          <w:sz w:val="24"/>
          <w:szCs w:val="24"/>
        </w:rPr>
        <w:t xml:space="preserve">in the </w:t>
      </w:r>
      <w:commentRangeStart w:id="5"/>
      <w:r w:rsidR="00FF33B1">
        <w:rPr>
          <w:rFonts w:cstheme="minorHAnsi"/>
          <w:sz w:val="24"/>
          <w:szCs w:val="24"/>
        </w:rPr>
        <w:t xml:space="preserve">Academic Affairs Handbook </w:t>
      </w:r>
      <w:r w:rsidR="001F48B3">
        <w:rPr>
          <w:rFonts w:cstheme="minorHAnsi"/>
          <w:sz w:val="24"/>
          <w:szCs w:val="24"/>
        </w:rPr>
        <w:t>(</w:t>
      </w:r>
      <w:r w:rsidR="00FF33B1">
        <w:rPr>
          <w:rFonts w:cstheme="minorHAnsi"/>
          <w:sz w:val="24"/>
          <w:szCs w:val="24"/>
        </w:rPr>
        <w:t>2020 – 2021</w:t>
      </w:r>
      <w:r w:rsidR="001F48B3">
        <w:rPr>
          <w:rFonts w:cstheme="minorHAnsi"/>
          <w:sz w:val="24"/>
          <w:szCs w:val="24"/>
        </w:rPr>
        <w:t>)</w:t>
      </w:r>
      <w:commentRangeEnd w:id="5"/>
      <w:r>
        <w:rPr>
          <w:rStyle w:val="CommentReference"/>
        </w:rPr>
        <w:commentReference w:id="5"/>
      </w:r>
      <w:r w:rsidR="00FF33B1">
        <w:rPr>
          <w:rFonts w:cstheme="minorHAnsi"/>
          <w:sz w:val="24"/>
          <w:szCs w:val="24"/>
        </w:rPr>
        <w:t>.</w:t>
      </w:r>
      <w:r w:rsidR="001F48B3">
        <w:rPr>
          <w:rFonts w:cstheme="minorHAnsi"/>
          <w:sz w:val="24"/>
          <w:szCs w:val="24"/>
        </w:rPr>
        <w:t xml:space="preserve"> </w:t>
      </w:r>
      <w:r w:rsidR="009554EA">
        <w:rPr>
          <w:rFonts w:cstheme="minorHAnsi"/>
          <w:sz w:val="24"/>
          <w:szCs w:val="24"/>
        </w:rPr>
        <w:t xml:space="preserve">After creating an outline for our </w:t>
      </w:r>
      <w:r w:rsidR="00985466">
        <w:rPr>
          <w:rFonts w:cstheme="minorHAnsi"/>
          <w:sz w:val="24"/>
          <w:szCs w:val="24"/>
        </w:rPr>
        <w:t>database,</w:t>
      </w:r>
      <w:r w:rsidR="009554EA">
        <w:rPr>
          <w:rFonts w:cstheme="minorHAnsi"/>
          <w:sz w:val="24"/>
          <w:szCs w:val="24"/>
        </w:rPr>
        <w:t xml:space="preserve"> w</w:t>
      </w:r>
      <w:r w:rsidR="00666878">
        <w:rPr>
          <w:rFonts w:cstheme="minorHAnsi"/>
          <w:sz w:val="24"/>
          <w:szCs w:val="24"/>
        </w:rPr>
        <w:t xml:space="preserve">e implemented </w:t>
      </w:r>
      <w:r w:rsidR="007F1AD5">
        <w:rPr>
          <w:rFonts w:cstheme="minorHAnsi"/>
          <w:sz w:val="24"/>
          <w:szCs w:val="24"/>
        </w:rPr>
        <w:t>it on Microsoft Azure</w:t>
      </w:r>
      <w:r w:rsidR="00CD61C1">
        <w:rPr>
          <w:rFonts w:cstheme="minorHAnsi"/>
          <w:sz w:val="24"/>
          <w:szCs w:val="24"/>
        </w:rPr>
        <w:t xml:space="preserve">, a cloud computing platform. </w:t>
      </w:r>
      <w:r w:rsidR="00D208D4">
        <w:rPr>
          <w:rFonts w:cstheme="minorHAnsi"/>
          <w:sz w:val="24"/>
          <w:szCs w:val="24"/>
        </w:rPr>
        <w:t>We</w:t>
      </w:r>
      <w:r w:rsidR="00936C36">
        <w:rPr>
          <w:rFonts w:cstheme="minorHAnsi"/>
          <w:sz w:val="24"/>
          <w:szCs w:val="24"/>
        </w:rPr>
        <w:t xml:space="preserve"> tested various methods of accepting client information and settled with the ASP. NET platform because of its </w:t>
      </w:r>
      <w:r w:rsidR="00321739">
        <w:rPr>
          <w:rFonts w:cstheme="minorHAnsi"/>
          <w:sz w:val="24"/>
          <w:szCs w:val="24"/>
        </w:rPr>
        <w:t>ease in use and features.</w:t>
      </w:r>
      <w:r w:rsidR="009431B7">
        <w:rPr>
          <w:rFonts w:cstheme="minorHAnsi"/>
          <w:sz w:val="24"/>
          <w:szCs w:val="24"/>
        </w:rPr>
        <w:t xml:space="preserve"> </w:t>
      </w:r>
      <w:r w:rsidR="002427A0">
        <w:rPr>
          <w:rFonts w:cstheme="minorHAnsi"/>
          <w:sz w:val="24"/>
          <w:szCs w:val="24"/>
        </w:rPr>
        <w:t>In using a cloud platform</w:t>
      </w:r>
      <w:r w:rsidR="009D4FFD">
        <w:rPr>
          <w:rFonts w:cstheme="minorHAnsi"/>
          <w:sz w:val="24"/>
          <w:szCs w:val="24"/>
        </w:rPr>
        <w:t xml:space="preserve">, we thought it would make everything easier and more accessible, but in the development process it was not. </w:t>
      </w:r>
      <w:r w:rsidR="00A14463">
        <w:rPr>
          <w:rFonts w:cstheme="minorHAnsi"/>
          <w:sz w:val="24"/>
          <w:szCs w:val="24"/>
        </w:rPr>
        <w:t>Th</w:t>
      </w:r>
      <w:r w:rsidR="00971C19">
        <w:rPr>
          <w:rFonts w:cstheme="minorHAnsi"/>
          <w:sz w:val="24"/>
          <w:szCs w:val="24"/>
        </w:rPr>
        <w:t xml:space="preserve">is </w:t>
      </w:r>
      <w:r w:rsidR="00985466">
        <w:rPr>
          <w:rFonts w:cstheme="minorHAnsi"/>
          <w:sz w:val="24"/>
          <w:szCs w:val="24"/>
        </w:rPr>
        <w:t>led</w:t>
      </w:r>
      <w:r w:rsidR="00971C19">
        <w:rPr>
          <w:rFonts w:cstheme="minorHAnsi"/>
          <w:sz w:val="24"/>
          <w:szCs w:val="24"/>
        </w:rPr>
        <w:t xml:space="preserve"> us to make an application that worked locally to each</w:t>
      </w:r>
      <w:r w:rsidR="00D803C3">
        <w:rPr>
          <w:rFonts w:cstheme="minorHAnsi"/>
          <w:sz w:val="24"/>
          <w:szCs w:val="24"/>
        </w:rPr>
        <w:t xml:space="preserve"> user</w:t>
      </w:r>
      <w:r w:rsidR="00B015FB">
        <w:rPr>
          <w:rFonts w:cstheme="minorHAnsi"/>
          <w:sz w:val="24"/>
          <w:szCs w:val="24"/>
        </w:rPr>
        <w:t xml:space="preserve"> which. Although</w:t>
      </w:r>
      <w:r w:rsidR="00B978ED">
        <w:rPr>
          <w:rFonts w:cstheme="minorHAnsi"/>
          <w:sz w:val="24"/>
          <w:szCs w:val="24"/>
        </w:rPr>
        <w:t xml:space="preserve"> cloud technology is </w:t>
      </w:r>
      <w:r w:rsidR="00745C66">
        <w:rPr>
          <w:rFonts w:cstheme="minorHAnsi"/>
          <w:sz w:val="24"/>
          <w:szCs w:val="24"/>
        </w:rPr>
        <w:t xml:space="preserve">powerful and used a lot today, it was not something that </w:t>
      </w:r>
      <w:r w:rsidR="00A76A4E">
        <w:rPr>
          <w:rFonts w:cstheme="minorHAnsi"/>
          <w:sz w:val="24"/>
          <w:szCs w:val="24"/>
        </w:rPr>
        <w:t>would help mak</w:t>
      </w:r>
      <w:r w:rsidR="00467222">
        <w:rPr>
          <w:rFonts w:cstheme="minorHAnsi"/>
          <w:sz w:val="24"/>
          <w:szCs w:val="24"/>
        </w:rPr>
        <w:t>e</w:t>
      </w:r>
      <w:r w:rsidR="00A76A4E">
        <w:rPr>
          <w:rFonts w:cstheme="minorHAnsi"/>
          <w:sz w:val="24"/>
          <w:szCs w:val="24"/>
        </w:rPr>
        <w:t xml:space="preserve"> this system function better.</w:t>
      </w:r>
    </w:p>
    <w:p w14:paraId="43EEC00F" w14:textId="77777777" w:rsidR="00F82A29" w:rsidRPr="009D437A" w:rsidRDefault="00F82A29" w:rsidP="00F82A29">
      <w:pPr>
        <w:rPr>
          <w:rFonts w:cstheme="minorHAnsi"/>
          <w:b/>
          <w:sz w:val="26"/>
          <w:szCs w:val="26"/>
        </w:rPr>
      </w:pPr>
      <w:r w:rsidRPr="009D437A">
        <w:rPr>
          <w:rFonts w:cstheme="minorHAnsi"/>
          <w:b/>
          <w:sz w:val="26"/>
          <w:szCs w:val="26"/>
        </w:rPr>
        <w:t>Introduction</w:t>
      </w:r>
    </w:p>
    <w:p w14:paraId="0E8FD39A" w14:textId="2F0FF1ED" w:rsidR="00467222" w:rsidRDefault="00FF275F" w:rsidP="00F82A29">
      <w:pPr>
        <w:ind w:firstLine="720"/>
        <w:rPr>
          <w:rFonts w:cstheme="minorHAnsi"/>
          <w:sz w:val="24"/>
          <w:szCs w:val="24"/>
        </w:rPr>
      </w:pPr>
      <w:r>
        <w:rPr>
          <w:rFonts w:cstheme="minorHAnsi"/>
          <w:sz w:val="24"/>
          <w:szCs w:val="24"/>
        </w:rPr>
        <w:t xml:space="preserve">As </w:t>
      </w:r>
      <w:r w:rsidR="00165D64">
        <w:rPr>
          <w:rFonts w:cstheme="minorHAnsi"/>
          <w:sz w:val="24"/>
          <w:szCs w:val="24"/>
        </w:rPr>
        <w:t xml:space="preserve">the world around us advances it is difficult to stay </w:t>
      </w:r>
      <w:r w:rsidR="00F222AB">
        <w:rPr>
          <w:rFonts w:cstheme="minorHAnsi"/>
          <w:sz w:val="24"/>
          <w:szCs w:val="24"/>
        </w:rPr>
        <w:t xml:space="preserve">on top of the latest tech. </w:t>
      </w:r>
      <w:r w:rsidR="00B05FFB">
        <w:rPr>
          <w:rFonts w:cstheme="minorHAnsi"/>
          <w:sz w:val="24"/>
          <w:szCs w:val="24"/>
        </w:rPr>
        <w:t xml:space="preserve">Creating a document management system is </w:t>
      </w:r>
      <w:r w:rsidR="00CA0982">
        <w:rPr>
          <w:rFonts w:cstheme="minorHAnsi"/>
          <w:sz w:val="24"/>
          <w:szCs w:val="24"/>
        </w:rPr>
        <w:t xml:space="preserve">our idea of staying on top of the latest tech </w:t>
      </w:r>
      <w:r w:rsidR="00271DB6">
        <w:rPr>
          <w:rFonts w:cstheme="minorHAnsi"/>
          <w:sz w:val="24"/>
          <w:szCs w:val="24"/>
        </w:rPr>
        <w:t xml:space="preserve">but most importantly </w:t>
      </w:r>
      <w:r w:rsidR="00ED3687">
        <w:rPr>
          <w:rFonts w:cstheme="minorHAnsi"/>
          <w:sz w:val="24"/>
          <w:szCs w:val="24"/>
        </w:rPr>
        <w:t xml:space="preserve">changing the lives of our professors. </w:t>
      </w:r>
      <w:r w:rsidR="00C135AD">
        <w:rPr>
          <w:rFonts w:cstheme="minorHAnsi"/>
          <w:sz w:val="24"/>
          <w:szCs w:val="24"/>
        </w:rPr>
        <w:t>The</w:t>
      </w:r>
      <w:r w:rsidR="001E0C08">
        <w:rPr>
          <w:rFonts w:cstheme="minorHAnsi"/>
          <w:sz w:val="24"/>
          <w:szCs w:val="24"/>
        </w:rPr>
        <w:t xml:space="preserve"> document management system </w:t>
      </w:r>
      <w:r w:rsidR="00C135AD">
        <w:rPr>
          <w:rFonts w:cstheme="minorHAnsi"/>
          <w:sz w:val="24"/>
          <w:szCs w:val="24"/>
        </w:rPr>
        <w:t xml:space="preserve">we are creating will replace the current </w:t>
      </w:r>
      <w:ins w:id="6" w:author="Vincent Wrice" w:date="2021-07-26T19:11:00Z">
        <w:r w:rsidR="001A2DF1">
          <w:rPr>
            <w:rFonts w:cstheme="minorHAnsi"/>
            <w:sz w:val="24"/>
            <w:szCs w:val="24"/>
          </w:rPr>
          <w:t xml:space="preserve">manual </w:t>
        </w:r>
      </w:ins>
      <w:r w:rsidR="00B05629">
        <w:rPr>
          <w:rFonts w:cstheme="minorHAnsi"/>
          <w:sz w:val="24"/>
          <w:szCs w:val="24"/>
        </w:rPr>
        <w:t xml:space="preserve">system used to organize </w:t>
      </w:r>
      <w:ins w:id="7" w:author="Vincent Wrice" w:date="2021-07-26T19:11:00Z">
        <w:r w:rsidR="001A2DF1">
          <w:rPr>
            <w:rFonts w:cstheme="minorHAnsi"/>
            <w:sz w:val="24"/>
            <w:szCs w:val="24"/>
          </w:rPr>
          <w:t xml:space="preserve">hard-copy </w:t>
        </w:r>
      </w:ins>
      <w:r w:rsidR="00F55621">
        <w:rPr>
          <w:rFonts w:cstheme="minorHAnsi"/>
          <w:sz w:val="24"/>
          <w:szCs w:val="24"/>
        </w:rPr>
        <w:t>faculty records relating to promotion and tenure.</w:t>
      </w:r>
    </w:p>
    <w:p w14:paraId="019FAAFF" w14:textId="09D6F5CF" w:rsidR="001A03EC" w:rsidRDefault="00870978" w:rsidP="001A03EC">
      <w:pPr>
        <w:ind w:firstLine="720"/>
        <w:rPr>
          <w:rFonts w:cstheme="minorHAnsi"/>
          <w:sz w:val="24"/>
          <w:szCs w:val="24"/>
        </w:rPr>
      </w:pPr>
      <w:r>
        <w:rPr>
          <w:rFonts w:cstheme="minorHAnsi"/>
          <w:sz w:val="24"/>
          <w:szCs w:val="24"/>
        </w:rPr>
        <w:t xml:space="preserve">Due to the pandemic, not all faculty are on campus. </w:t>
      </w:r>
      <w:r w:rsidR="00454EF3">
        <w:rPr>
          <w:rFonts w:cstheme="minorHAnsi"/>
          <w:sz w:val="24"/>
          <w:szCs w:val="24"/>
        </w:rPr>
        <w:t xml:space="preserve">Since the current system for the faculty record file is </w:t>
      </w:r>
      <w:r w:rsidR="00D3461B">
        <w:rPr>
          <w:rFonts w:cstheme="minorHAnsi"/>
          <w:sz w:val="24"/>
          <w:szCs w:val="24"/>
        </w:rPr>
        <w:t>hard copy, it can be a mess getting all those files together if some are on campus and some are at home.</w:t>
      </w:r>
      <w:r w:rsidR="0064711F">
        <w:rPr>
          <w:rFonts w:cstheme="minorHAnsi"/>
          <w:sz w:val="24"/>
          <w:szCs w:val="24"/>
        </w:rPr>
        <w:t xml:space="preserve"> The system we </w:t>
      </w:r>
      <w:del w:id="8" w:author="Vincent Wrice" w:date="2021-07-26T19:12:00Z">
        <w:r w:rsidR="0064711F" w:rsidDel="001A2DF1">
          <w:rPr>
            <w:rFonts w:cstheme="minorHAnsi"/>
            <w:sz w:val="24"/>
            <w:szCs w:val="24"/>
          </w:rPr>
          <w:delText xml:space="preserve">are developing </w:delText>
        </w:r>
      </w:del>
      <w:ins w:id="9" w:author="Vincent Wrice" w:date="2021-07-26T19:12:00Z">
        <w:r w:rsidR="001A2DF1">
          <w:rPr>
            <w:rFonts w:cstheme="minorHAnsi"/>
            <w:sz w:val="24"/>
            <w:szCs w:val="24"/>
          </w:rPr>
          <w:t>develop</w:t>
        </w:r>
        <w:r w:rsidR="001A2DF1">
          <w:rPr>
            <w:rFonts w:cstheme="minorHAnsi"/>
            <w:sz w:val="24"/>
            <w:szCs w:val="24"/>
          </w:rPr>
          <w:t>ed</w:t>
        </w:r>
        <w:r w:rsidR="001A2DF1">
          <w:rPr>
            <w:rFonts w:cstheme="minorHAnsi"/>
            <w:sz w:val="24"/>
            <w:szCs w:val="24"/>
          </w:rPr>
          <w:t xml:space="preserve"> </w:t>
        </w:r>
      </w:ins>
      <w:r w:rsidR="0064711F">
        <w:rPr>
          <w:rFonts w:cstheme="minorHAnsi"/>
          <w:sz w:val="24"/>
          <w:szCs w:val="24"/>
        </w:rPr>
        <w:t xml:space="preserve">also makes </w:t>
      </w:r>
      <w:r w:rsidR="00C4782A">
        <w:rPr>
          <w:rFonts w:cstheme="minorHAnsi"/>
          <w:sz w:val="24"/>
          <w:szCs w:val="24"/>
        </w:rPr>
        <w:t>it so that the files are reproducible</w:t>
      </w:r>
      <w:r w:rsidR="007C7C16">
        <w:rPr>
          <w:rFonts w:cstheme="minorHAnsi"/>
          <w:sz w:val="24"/>
          <w:szCs w:val="24"/>
        </w:rPr>
        <w:t>. You can have both a hard copy and digital</w:t>
      </w:r>
      <w:r w:rsidR="00F310F3">
        <w:rPr>
          <w:rFonts w:cstheme="minorHAnsi"/>
          <w:sz w:val="24"/>
          <w:szCs w:val="24"/>
        </w:rPr>
        <w:t xml:space="preserve"> back up </w:t>
      </w:r>
      <w:r w:rsidR="00B56AD7">
        <w:rPr>
          <w:rFonts w:cstheme="minorHAnsi"/>
          <w:sz w:val="24"/>
          <w:szCs w:val="24"/>
        </w:rPr>
        <w:t>in case</w:t>
      </w:r>
      <w:r w:rsidR="00F310F3">
        <w:rPr>
          <w:rFonts w:cstheme="minorHAnsi"/>
          <w:sz w:val="24"/>
          <w:szCs w:val="24"/>
        </w:rPr>
        <w:t xml:space="preserve"> something happens to the physical. </w:t>
      </w:r>
      <w:r w:rsidR="00EB28AB">
        <w:rPr>
          <w:rFonts w:cstheme="minorHAnsi"/>
          <w:sz w:val="24"/>
          <w:szCs w:val="24"/>
        </w:rPr>
        <w:t xml:space="preserve">The most convenient feature of the </w:t>
      </w:r>
      <w:r w:rsidR="007353EE">
        <w:rPr>
          <w:rFonts w:cstheme="minorHAnsi"/>
          <w:sz w:val="24"/>
          <w:szCs w:val="24"/>
        </w:rPr>
        <w:t>system is that it</w:t>
      </w:r>
      <w:r w:rsidR="00AF2395">
        <w:rPr>
          <w:rFonts w:cstheme="minorHAnsi"/>
          <w:sz w:val="24"/>
          <w:szCs w:val="24"/>
        </w:rPr>
        <w:t xml:space="preserve"> organizes </w:t>
      </w:r>
      <w:r w:rsidR="005F2124">
        <w:rPr>
          <w:rFonts w:cstheme="minorHAnsi"/>
          <w:sz w:val="24"/>
          <w:szCs w:val="24"/>
        </w:rPr>
        <w:t>all</w:t>
      </w:r>
      <w:r w:rsidR="00AF2395">
        <w:rPr>
          <w:rFonts w:cstheme="minorHAnsi"/>
          <w:sz w:val="24"/>
          <w:szCs w:val="24"/>
        </w:rPr>
        <w:t xml:space="preserve"> the documents </w:t>
      </w:r>
      <w:r w:rsidR="001A03EC">
        <w:rPr>
          <w:rFonts w:cstheme="minorHAnsi"/>
          <w:sz w:val="24"/>
          <w:szCs w:val="24"/>
        </w:rPr>
        <w:t>according to the latest Academic Affairs Handbook</w:t>
      </w:r>
      <w:r w:rsidR="005F2124">
        <w:rPr>
          <w:rFonts w:cstheme="minorHAnsi"/>
          <w:sz w:val="24"/>
          <w:szCs w:val="24"/>
        </w:rPr>
        <w:t xml:space="preserve">. The system is a helpful tool that will make </w:t>
      </w:r>
      <w:r w:rsidR="00911DAC">
        <w:rPr>
          <w:rFonts w:cstheme="minorHAnsi"/>
          <w:sz w:val="24"/>
          <w:szCs w:val="24"/>
        </w:rPr>
        <w:t xml:space="preserve">the lives of faculty </w:t>
      </w:r>
      <w:r w:rsidR="00201A8E">
        <w:rPr>
          <w:rFonts w:cstheme="minorHAnsi"/>
          <w:sz w:val="24"/>
          <w:szCs w:val="24"/>
        </w:rPr>
        <w:t>easier</w:t>
      </w:r>
      <w:r w:rsidR="00356B67">
        <w:rPr>
          <w:rFonts w:cstheme="minorHAnsi"/>
          <w:sz w:val="24"/>
          <w:szCs w:val="24"/>
        </w:rPr>
        <w:t xml:space="preserve"> </w:t>
      </w:r>
      <w:r w:rsidR="00322721">
        <w:rPr>
          <w:rFonts w:cstheme="minorHAnsi"/>
          <w:sz w:val="24"/>
          <w:szCs w:val="24"/>
        </w:rPr>
        <w:t>when handling these important documents.</w:t>
      </w:r>
    </w:p>
    <w:p w14:paraId="06ACE700" w14:textId="77777777" w:rsidR="00F82A29" w:rsidRPr="00196C30" w:rsidRDefault="00F82A29" w:rsidP="00F82A29">
      <w:pPr>
        <w:rPr>
          <w:rFonts w:cstheme="minorHAnsi"/>
          <w:b/>
          <w:sz w:val="24"/>
          <w:szCs w:val="24"/>
        </w:rPr>
      </w:pPr>
    </w:p>
    <w:p w14:paraId="6FA2B5CB" w14:textId="79781C31" w:rsidR="00322721" w:rsidRPr="009D437A" w:rsidRDefault="00F82A29" w:rsidP="00F82A29">
      <w:pPr>
        <w:rPr>
          <w:rFonts w:cstheme="minorHAnsi"/>
          <w:b/>
          <w:sz w:val="26"/>
          <w:szCs w:val="26"/>
        </w:rPr>
      </w:pPr>
      <w:r w:rsidRPr="009D437A">
        <w:rPr>
          <w:rFonts w:cstheme="minorHAnsi"/>
          <w:b/>
          <w:sz w:val="26"/>
          <w:szCs w:val="26"/>
        </w:rPr>
        <w:t>Methods</w:t>
      </w:r>
    </w:p>
    <w:p w14:paraId="6760E1C3" w14:textId="0D6C7361" w:rsidR="00322721" w:rsidRDefault="006C4A93" w:rsidP="00781E2C">
      <w:pPr>
        <w:ind w:firstLine="720"/>
        <w:rPr>
          <w:rFonts w:cstheme="minorHAnsi"/>
          <w:bCs/>
          <w:sz w:val="24"/>
          <w:szCs w:val="24"/>
        </w:rPr>
      </w:pPr>
      <w:r>
        <w:rPr>
          <w:rFonts w:cstheme="minorHAnsi"/>
          <w:bCs/>
          <w:sz w:val="24"/>
          <w:szCs w:val="24"/>
        </w:rPr>
        <w:t xml:space="preserve">Creating the document management system required </w:t>
      </w:r>
      <w:del w:id="10" w:author="Vincent Wrice" w:date="2021-07-26T19:14:00Z">
        <w:r w:rsidR="00AA0E03" w:rsidDel="001A2DF1">
          <w:rPr>
            <w:rFonts w:cstheme="minorHAnsi"/>
            <w:bCs/>
            <w:sz w:val="24"/>
            <w:szCs w:val="24"/>
          </w:rPr>
          <w:delText>a lot of</w:delText>
        </w:r>
      </w:del>
      <w:ins w:id="11" w:author="Vincent Wrice" w:date="2021-07-26T19:14:00Z">
        <w:r w:rsidR="001A2DF1">
          <w:rPr>
            <w:rFonts w:cstheme="minorHAnsi"/>
            <w:bCs/>
            <w:sz w:val="24"/>
            <w:szCs w:val="24"/>
          </w:rPr>
          <w:t>more</w:t>
        </w:r>
      </w:ins>
      <w:r w:rsidR="00AA0E03">
        <w:rPr>
          <w:rFonts w:cstheme="minorHAnsi"/>
          <w:bCs/>
          <w:sz w:val="24"/>
          <w:szCs w:val="24"/>
        </w:rPr>
        <w:t xml:space="preserve"> research </w:t>
      </w:r>
      <w:del w:id="12" w:author="Vincent Wrice" w:date="2021-07-26T19:14:00Z">
        <w:r w:rsidR="00AA0E03" w:rsidDel="001A2DF1">
          <w:rPr>
            <w:rFonts w:cstheme="minorHAnsi"/>
            <w:bCs/>
            <w:sz w:val="24"/>
            <w:szCs w:val="24"/>
          </w:rPr>
          <w:delText xml:space="preserve">and learning </w:delText>
        </w:r>
      </w:del>
      <w:r w:rsidR="00AA0E03">
        <w:rPr>
          <w:rFonts w:cstheme="minorHAnsi"/>
          <w:bCs/>
          <w:sz w:val="24"/>
          <w:szCs w:val="24"/>
        </w:rPr>
        <w:t>than it did developing the</w:t>
      </w:r>
      <w:r w:rsidR="00BC2186">
        <w:rPr>
          <w:rFonts w:cstheme="minorHAnsi"/>
          <w:bCs/>
          <w:sz w:val="24"/>
          <w:szCs w:val="24"/>
        </w:rPr>
        <w:t xml:space="preserve"> application. </w:t>
      </w:r>
      <w:r w:rsidR="00274021">
        <w:rPr>
          <w:rFonts w:cstheme="minorHAnsi"/>
          <w:bCs/>
          <w:sz w:val="24"/>
          <w:szCs w:val="24"/>
        </w:rPr>
        <w:t>First</w:t>
      </w:r>
      <w:ins w:id="13" w:author="Vincent Wrice" w:date="2021-07-26T19:14:00Z">
        <w:r w:rsidR="001A2DF1">
          <w:rPr>
            <w:rFonts w:cstheme="minorHAnsi"/>
            <w:bCs/>
            <w:sz w:val="24"/>
            <w:szCs w:val="24"/>
          </w:rPr>
          <w:t>,</w:t>
        </w:r>
      </w:ins>
      <w:r w:rsidR="00274021">
        <w:rPr>
          <w:rFonts w:cstheme="minorHAnsi"/>
          <w:bCs/>
          <w:sz w:val="24"/>
          <w:szCs w:val="24"/>
        </w:rPr>
        <w:t xml:space="preserve"> the plan was to create a </w:t>
      </w:r>
      <w:r w:rsidR="006A422F">
        <w:rPr>
          <w:rFonts w:cstheme="minorHAnsi"/>
          <w:bCs/>
          <w:sz w:val="24"/>
          <w:szCs w:val="24"/>
        </w:rPr>
        <w:t>cloud-based</w:t>
      </w:r>
      <w:r w:rsidR="00645499">
        <w:rPr>
          <w:rFonts w:cstheme="minorHAnsi"/>
          <w:bCs/>
          <w:sz w:val="24"/>
          <w:szCs w:val="24"/>
        </w:rPr>
        <w:t xml:space="preserve"> database where </w:t>
      </w:r>
      <w:del w:id="14" w:author="Vincent Wrice" w:date="2021-07-26T19:15:00Z">
        <w:r w:rsidR="00645499" w:rsidDel="001A2DF1">
          <w:rPr>
            <w:rFonts w:cstheme="minorHAnsi"/>
            <w:bCs/>
            <w:sz w:val="24"/>
            <w:szCs w:val="24"/>
          </w:rPr>
          <w:delText xml:space="preserve">everything </w:delText>
        </w:r>
      </w:del>
      <w:ins w:id="15" w:author="Vincent Wrice" w:date="2021-07-26T19:15:00Z">
        <w:r w:rsidR="001A2DF1">
          <w:rPr>
            <w:rFonts w:cstheme="minorHAnsi"/>
            <w:bCs/>
            <w:sz w:val="24"/>
            <w:szCs w:val="24"/>
          </w:rPr>
          <w:t>all data</w:t>
        </w:r>
        <w:r w:rsidR="001A2DF1">
          <w:rPr>
            <w:rFonts w:cstheme="minorHAnsi"/>
            <w:bCs/>
            <w:sz w:val="24"/>
            <w:szCs w:val="24"/>
          </w:rPr>
          <w:t xml:space="preserve"> </w:t>
        </w:r>
      </w:ins>
      <w:r w:rsidR="00645499">
        <w:rPr>
          <w:rFonts w:cstheme="minorHAnsi"/>
          <w:bCs/>
          <w:sz w:val="24"/>
          <w:szCs w:val="24"/>
        </w:rPr>
        <w:t>would be accessible</w:t>
      </w:r>
      <w:del w:id="16" w:author="Vincent Wrice" w:date="2021-07-26T19:15:00Z">
        <w:r w:rsidR="00645499" w:rsidDel="001A2DF1">
          <w:rPr>
            <w:rFonts w:cstheme="minorHAnsi"/>
            <w:bCs/>
            <w:sz w:val="24"/>
            <w:szCs w:val="24"/>
          </w:rPr>
          <w:delText xml:space="preserve"> from</w:delText>
        </w:r>
      </w:del>
      <w:r w:rsidR="006A422F">
        <w:rPr>
          <w:rFonts w:cstheme="minorHAnsi"/>
          <w:bCs/>
          <w:sz w:val="24"/>
          <w:szCs w:val="24"/>
        </w:rPr>
        <w:t>. Th</w:t>
      </w:r>
      <w:r w:rsidR="007B3C94">
        <w:rPr>
          <w:rFonts w:cstheme="minorHAnsi"/>
          <w:bCs/>
          <w:sz w:val="24"/>
          <w:szCs w:val="24"/>
        </w:rPr>
        <w:t xml:space="preserve">is required </w:t>
      </w:r>
      <w:r w:rsidR="00B8736C">
        <w:rPr>
          <w:rFonts w:cstheme="minorHAnsi"/>
          <w:bCs/>
          <w:sz w:val="24"/>
          <w:szCs w:val="24"/>
        </w:rPr>
        <w:t xml:space="preserve">the use of a </w:t>
      </w:r>
      <w:r w:rsidR="0096282D">
        <w:rPr>
          <w:rFonts w:cstheme="minorHAnsi"/>
          <w:bCs/>
          <w:sz w:val="24"/>
          <w:szCs w:val="24"/>
        </w:rPr>
        <w:t>cloud-based</w:t>
      </w:r>
      <w:r w:rsidR="00B8736C">
        <w:rPr>
          <w:rFonts w:cstheme="minorHAnsi"/>
          <w:bCs/>
          <w:sz w:val="24"/>
          <w:szCs w:val="24"/>
        </w:rPr>
        <w:t xml:space="preserve"> syst</w:t>
      </w:r>
      <w:r w:rsidR="00CA19CA">
        <w:rPr>
          <w:rFonts w:cstheme="minorHAnsi"/>
          <w:bCs/>
          <w:sz w:val="24"/>
          <w:szCs w:val="24"/>
        </w:rPr>
        <w:t>em</w:t>
      </w:r>
      <w:ins w:id="17" w:author="Vincent Wrice" w:date="2021-07-26T19:15:00Z">
        <w:r w:rsidR="001A2DF1">
          <w:rPr>
            <w:rFonts w:cstheme="minorHAnsi"/>
            <w:bCs/>
            <w:sz w:val="24"/>
            <w:szCs w:val="24"/>
          </w:rPr>
          <w:t>.</w:t>
        </w:r>
      </w:ins>
      <w:r w:rsidR="00B8736C">
        <w:rPr>
          <w:rFonts w:cstheme="minorHAnsi"/>
          <w:bCs/>
          <w:sz w:val="24"/>
          <w:szCs w:val="24"/>
        </w:rPr>
        <w:t xml:space="preserve"> </w:t>
      </w:r>
      <w:del w:id="18" w:author="Vincent Wrice" w:date="2021-07-26T19:15:00Z">
        <w:r w:rsidR="00D057DD" w:rsidDel="001A2DF1">
          <w:rPr>
            <w:rFonts w:cstheme="minorHAnsi"/>
            <w:bCs/>
            <w:sz w:val="24"/>
            <w:szCs w:val="24"/>
          </w:rPr>
          <w:delText xml:space="preserve">we </w:delText>
        </w:r>
      </w:del>
      <w:ins w:id="19" w:author="Vincent Wrice" w:date="2021-07-26T19:15:00Z">
        <w:r w:rsidR="001A2DF1">
          <w:rPr>
            <w:rFonts w:cstheme="minorHAnsi"/>
            <w:bCs/>
            <w:sz w:val="24"/>
            <w:szCs w:val="24"/>
          </w:rPr>
          <w:t>W</w:t>
        </w:r>
        <w:r w:rsidR="001A2DF1">
          <w:rPr>
            <w:rFonts w:cstheme="minorHAnsi"/>
            <w:bCs/>
            <w:sz w:val="24"/>
            <w:szCs w:val="24"/>
          </w:rPr>
          <w:t xml:space="preserve">e </w:t>
        </w:r>
      </w:ins>
      <w:r w:rsidR="00D057DD">
        <w:rPr>
          <w:rFonts w:cstheme="minorHAnsi"/>
          <w:bCs/>
          <w:sz w:val="24"/>
          <w:szCs w:val="24"/>
        </w:rPr>
        <w:t>had 2 options</w:t>
      </w:r>
      <w:ins w:id="20" w:author="Vincent Wrice" w:date="2021-07-26T19:15:00Z">
        <w:r w:rsidR="001A2DF1">
          <w:rPr>
            <w:rFonts w:cstheme="minorHAnsi"/>
            <w:bCs/>
            <w:sz w:val="24"/>
            <w:szCs w:val="24"/>
          </w:rPr>
          <w:t>:</w:t>
        </w:r>
      </w:ins>
      <w:r w:rsidR="00CA19CA">
        <w:rPr>
          <w:rFonts w:cstheme="minorHAnsi"/>
          <w:bCs/>
          <w:sz w:val="24"/>
          <w:szCs w:val="24"/>
        </w:rPr>
        <w:t xml:space="preserve"> </w:t>
      </w:r>
      <w:r w:rsidR="00D057DD">
        <w:rPr>
          <w:rFonts w:cstheme="minorHAnsi"/>
          <w:bCs/>
          <w:sz w:val="24"/>
          <w:szCs w:val="24"/>
        </w:rPr>
        <w:t>Microsoft Azure</w:t>
      </w:r>
      <w:r w:rsidR="00CA19CA">
        <w:rPr>
          <w:rFonts w:cstheme="minorHAnsi"/>
          <w:bCs/>
          <w:sz w:val="24"/>
          <w:szCs w:val="24"/>
        </w:rPr>
        <w:t xml:space="preserve"> </w:t>
      </w:r>
      <w:r w:rsidR="00D057DD">
        <w:rPr>
          <w:rFonts w:cstheme="minorHAnsi"/>
          <w:bCs/>
          <w:sz w:val="24"/>
          <w:szCs w:val="24"/>
        </w:rPr>
        <w:t>and Amazon We</w:t>
      </w:r>
      <w:r w:rsidR="00BC0B51">
        <w:rPr>
          <w:rFonts w:cstheme="minorHAnsi"/>
          <w:bCs/>
          <w:sz w:val="24"/>
          <w:szCs w:val="24"/>
        </w:rPr>
        <w:t>b Services</w:t>
      </w:r>
      <w:r w:rsidR="00BD3BF2">
        <w:rPr>
          <w:rFonts w:cstheme="minorHAnsi"/>
          <w:bCs/>
          <w:sz w:val="24"/>
          <w:szCs w:val="24"/>
        </w:rPr>
        <w:t xml:space="preserve"> (AWS)</w:t>
      </w:r>
      <w:r w:rsidR="00BC0B51">
        <w:rPr>
          <w:rFonts w:cstheme="minorHAnsi"/>
          <w:bCs/>
          <w:sz w:val="24"/>
          <w:szCs w:val="24"/>
        </w:rPr>
        <w:t xml:space="preserve">. </w:t>
      </w:r>
      <w:del w:id="21" w:author="Vincent Wrice" w:date="2021-07-26T19:16:00Z">
        <w:r w:rsidR="00BC0B51" w:rsidDel="001A2DF1">
          <w:rPr>
            <w:rFonts w:cstheme="minorHAnsi"/>
            <w:bCs/>
            <w:sz w:val="24"/>
            <w:szCs w:val="24"/>
          </w:rPr>
          <w:delText xml:space="preserve">Christino </w:delText>
        </w:r>
      </w:del>
      <w:ins w:id="22" w:author="Vincent Wrice" w:date="2021-07-26T19:16:00Z">
        <w:r w:rsidR="001A2DF1">
          <w:rPr>
            <w:rFonts w:cstheme="minorHAnsi"/>
            <w:bCs/>
            <w:sz w:val="24"/>
            <w:szCs w:val="24"/>
          </w:rPr>
          <w:t>The team lead</w:t>
        </w:r>
        <w:r w:rsidR="001A2DF1">
          <w:rPr>
            <w:rFonts w:cstheme="minorHAnsi"/>
            <w:bCs/>
            <w:sz w:val="24"/>
            <w:szCs w:val="24"/>
          </w:rPr>
          <w:t xml:space="preserve"> </w:t>
        </w:r>
      </w:ins>
      <w:r w:rsidR="0096282D">
        <w:rPr>
          <w:rFonts w:cstheme="minorHAnsi"/>
          <w:bCs/>
          <w:sz w:val="24"/>
          <w:szCs w:val="24"/>
        </w:rPr>
        <w:t xml:space="preserve">suggested that Microsoft Azure because </w:t>
      </w:r>
      <w:r w:rsidR="00BD3BF2">
        <w:rPr>
          <w:rFonts w:cstheme="minorHAnsi"/>
          <w:bCs/>
          <w:sz w:val="24"/>
          <w:szCs w:val="24"/>
        </w:rPr>
        <w:t xml:space="preserve">a </w:t>
      </w:r>
      <w:del w:id="23" w:author="Vincent Wrice" w:date="2021-07-26T19:16:00Z">
        <w:r w:rsidR="00BD3BF2" w:rsidDel="001A2DF1">
          <w:rPr>
            <w:rFonts w:cstheme="minorHAnsi"/>
            <w:bCs/>
            <w:sz w:val="24"/>
            <w:szCs w:val="24"/>
          </w:rPr>
          <w:delText>friend of his had</w:delText>
        </w:r>
      </w:del>
      <w:proofErr w:type="gramStart"/>
      <w:ins w:id="24" w:author="Vincent Wrice" w:date="2021-07-26T19:16:00Z">
        <w:r w:rsidR="001A2DF1">
          <w:rPr>
            <w:rFonts w:cstheme="minorHAnsi"/>
            <w:bCs/>
            <w:sz w:val="24"/>
            <w:szCs w:val="24"/>
          </w:rPr>
          <w:t xml:space="preserve">perceived </w:t>
        </w:r>
      </w:ins>
      <w:r w:rsidR="00BD3BF2">
        <w:rPr>
          <w:rFonts w:cstheme="minorHAnsi"/>
          <w:bCs/>
          <w:sz w:val="24"/>
          <w:szCs w:val="24"/>
        </w:rPr>
        <w:t xml:space="preserve"> trouble</w:t>
      </w:r>
      <w:proofErr w:type="gramEnd"/>
      <w:r w:rsidR="00BD3BF2">
        <w:rPr>
          <w:rFonts w:cstheme="minorHAnsi"/>
          <w:bCs/>
          <w:sz w:val="24"/>
          <w:szCs w:val="24"/>
        </w:rPr>
        <w:t xml:space="preserve"> using </w:t>
      </w:r>
      <w:r w:rsidR="003823BD">
        <w:rPr>
          <w:rFonts w:cstheme="minorHAnsi"/>
          <w:bCs/>
          <w:sz w:val="24"/>
          <w:szCs w:val="24"/>
        </w:rPr>
        <w:t xml:space="preserve">AWS. </w:t>
      </w:r>
      <w:commentRangeStart w:id="25"/>
      <w:r w:rsidR="003823BD">
        <w:rPr>
          <w:rFonts w:cstheme="minorHAnsi"/>
          <w:bCs/>
          <w:sz w:val="24"/>
          <w:szCs w:val="24"/>
        </w:rPr>
        <w:t>Both</w:t>
      </w:r>
      <w:commentRangeEnd w:id="25"/>
      <w:r w:rsidR="001A2DF1">
        <w:rPr>
          <w:rStyle w:val="CommentReference"/>
        </w:rPr>
        <w:commentReference w:id="25"/>
      </w:r>
      <w:r w:rsidR="003823BD">
        <w:rPr>
          <w:rFonts w:cstheme="minorHAnsi"/>
          <w:bCs/>
          <w:sz w:val="24"/>
          <w:szCs w:val="24"/>
        </w:rPr>
        <w:t xml:space="preserve"> systems were new to the </w:t>
      </w:r>
      <w:r w:rsidR="00781E2C">
        <w:rPr>
          <w:rFonts w:cstheme="minorHAnsi"/>
          <w:bCs/>
          <w:sz w:val="24"/>
          <w:szCs w:val="24"/>
        </w:rPr>
        <w:lastRenderedPageBreak/>
        <w:t xml:space="preserve">team, this alongside </w:t>
      </w:r>
      <w:proofErr w:type="gramStart"/>
      <w:ins w:id="26" w:author="Vincent Wrice" w:date="2021-07-26T19:17:00Z">
        <w:r w:rsidR="001A2DF1" w:rsidRPr="001A2DF1">
          <w:rPr>
            <w:rFonts w:cstheme="minorHAnsi"/>
            <w:bCs/>
            <w:sz w:val="24"/>
            <w:szCs w:val="24"/>
          </w:rPr>
          <w:t>The</w:t>
        </w:r>
        <w:proofErr w:type="gramEnd"/>
        <w:r w:rsidR="001A2DF1" w:rsidRPr="001A2DF1">
          <w:rPr>
            <w:rFonts w:cstheme="minorHAnsi"/>
            <w:bCs/>
            <w:sz w:val="24"/>
            <w:szCs w:val="24"/>
          </w:rPr>
          <w:t xml:space="preserve"> team lead</w:t>
        </w:r>
      </w:ins>
      <w:del w:id="27" w:author="Vincent Wrice" w:date="2021-07-26T19:17:00Z">
        <w:r w:rsidR="00781E2C" w:rsidDel="001A2DF1">
          <w:rPr>
            <w:rFonts w:cstheme="minorHAnsi"/>
            <w:bCs/>
            <w:sz w:val="24"/>
            <w:szCs w:val="24"/>
          </w:rPr>
          <w:delText>Christino</w:delText>
        </w:r>
      </w:del>
      <w:r w:rsidR="00781E2C">
        <w:rPr>
          <w:rFonts w:cstheme="minorHAnsi"/>
          <w:bCs/>
          <w:sz w:val="24"/>
          <w:szCs w:val="24"/>
        </w:rPr>
        <w:t>’s suggestion</w:t>
      </w:r>
      <w:ins w:id="28" w:author="Vincent Wrice" w:date="2021-07-26T19:17:00Z">
        <w:r w:rsidR="001A2DF1">
          <w:rPr>
            <w:rFonts w:cstheme="minorHAnsi"/>
            <w:bCs/>
            <w:sz w:val="24"/>
            <w:szCs w:val="24"/>
          </w:rPr>
          <w:t>,</w:t>
        </w:r>
      </w:ins>
      <w:r w:rsidR="00B61B97">
        <w:rPr>
          <w:rFonts w:cstheme="minorHAnsi"/>
          <w:bCs/>
          <w:sz w:val="24"/>
          <w:szCs w:val="24"/>
        </w:rPr>
        <w:t xml:space="preserve"> made it easier for everyone</w:t>
      </w:r>
      <w:r w:rsidR="00071D33">
        <w:rPr>
          <w:rFonts w:cstheme="minorHAnsi"/>
          <w:bCs/>
          <w:sz w:val="24"/>
          <w:szCs w:val="24"/>
        </w:rPr>
        <w:t xml:space="preserve"> to </w:t>
      </w:r>
      <w:r w:rsidR="00B56AD7">
        <w:rPr>
          <w:rFonts w:cstheme="minorHAnsi"/>
          <w:bCs/>
          <w:sz w:val="24"/>
          <w:szCs w:val="24"/>
        </w:rPr>
        <w:t>decide. Both</w:t>
      </w:r>
      <w:r w:rsidR="003823BD">
        <w:rPr>
          <w:rFonts w:cstheme="minorHAnsi"/>
          <w:bCs/>
          <w:sz w:val="24"/>
          <w:szCs w:val="24"/>
        </w:rPr>
        <w:t xml:space="preserve"> systems were new to the </w:t>
      </w:r>
      <w:r w:rsidR="00781E2C">
        <w:rPr>
          <w:rFonts w:cstheme="minorHAnsi"/>
          <w:bCs/>
          <w:sz w:val="24"/>
          <w:szCs w:val="24"/>
        </w:rPr>
        <w:t>team</w:t>
      </w:r>
      <w:r w:rsidR="00791D65">
        <w:rPr>
          <w:rFonts w:cstheme="minorHAnsi"/>
          <w:bCs/>
          <w:sz w:val="24"/>
          <w:szCs w:val="24"/>
        </w:rPr>
        <w:t xml:space="preserve"> so</w:t>
      </w:r>
      <w:r w:rsidR="000F269D">
        <w:rPr>
          <w:rFonts w:cstheme="minorHAnsi"/>
          <w:bCs/>
          <w:sz w:val="24"/>
          <w:szCs w:val="24"/>
        </w:rPr>
        <w:t xml:space="preserve"> making the decision </w:t>
      </w:r>
      <w:r w:rsidR="00B96995">
        <w:rPr>
          <w:rFonts w:cstheme="minorHAnsi"/>
          <w:bCs/>
          <w:sz w:val="24"/>
          <w:szCs w:val="24"/>
        </w:rPr>
        <w:t xml:space="preserve">was </w:t>
      </w:r>
      <w:r w:rsidR="000F269D">
        <w:rPr>
          <w:rFonts w:cstheme="minorHAnsi"/>
          <w:bCs/>
          <w:sz w:val="24"/>
          <w:szCs w:val="24"/>
        </w:rPr>
        <w:t>clear</w:t>
      </w:r>
      <w:r w:rsidR="00B96995">
        <w:rPr>
          <w:rFonts w:cstheme="minorHAnsi"/>
          <w:bCs/>
          <w:sz w:val="24"/>
          <w:szCs w:val="24"/>
        </w:rPr>
        <w:t xml:space="preserve"> and we chose</w:t>
      </w:r>
      <w:r w:rsidR="006321FB">
        <w:rPr>
          <w:rFonts w:cstheme="minorHAnsi"/>
          <w:bCs/>
          <w:sz w:val="24"/>
          <w:szCs w:val="24"/>
        </w:rPr>
        <w:t xml:space="preserve"> Microsoft Azure.</w:t>
      </w:r>
    </w:p>
    <w:p w14:paraId="74877581" w14:textId="7C5EE9C5" w:rsidR="00564927" w:rsidRDefault="001F094A" w:rsidP="004608A3">
      <w:pPr>
        <w:ind w:firstLine="720"/>
        <w:rPr>
          <w:rFonts w:cstheme="minorHAnsi"/>
          <w:bCs/>
          <w:sz w:val="24"/>
          <w:szCs w:val="24"/>
        </w:rPr>
      </w:pPr>
      <w:r>
        <w:rPr>
          <w:rFonts w:cstheme="minorHAnsi"/>
          <w:bCs/>
          <w:sz w:val="24"/>
          <w:szCs w:val="24"/>
        </w:rPr>
        <w:t xml:space="preserve">Before we could make a database </w:t>
      </w:r>
      <w:r w:rsidR="0052069A">
        <w:rPr>
          <w:rFonts w:cstheme="minorHAnsi"/>
          <w:bCs/>
          <w:sz w:val="24"/>
          <w:szCs w:val="24"/>
        </w:rPr>
        <w:t xml:space="preserve">on </w:t>
      </w:r>
      <w:r w:rsidR="004E0B4B">
        <w:rPr>
          <w:rFonts w:cstheme="minorHAnsi"/>
          <w:bCs/>
          <w:sz w:val="24"/>
          <w:szCs w:val="24"/>
        </w:rPr>
        <w:t xml:space="preserve">Azure, we needed to create a plan as to what our database would entail. </w:t>
      </w:r>
      <w:r w:rsidR="003B6C4A">
        <w:rPr>
          <w:rFonts w:cstheme="minorHAnsi"/>
          <w:bCs/>
          <w:sz w:val="24"/>
          <w:szCs w:val="24"/>
        </w:rPr>
        <w:t xml:space="preserve">To </w:t>
      </w:r>
      <w:r w:rsidR="00666515">
        <w:rPr>
          <w:rFonts w:cstheme="minorHAnsi"/>
          <w:bCs/>
          <w:sz w:val="24"/>
          <w:szCs w:val="24"/>
        </w:rPr>
        <w:t xml:space="preserve">get an idea we read </w:t>
      </w:r>
      <w:del w:id="29" w:author="Vincent Wrice" w:date="2021-07-26T19:17:00Z">
        <w:r w:rsidR="00666515" w:rsidDel="001A2DF1">
          <w:rPr>
            <w:rFonts w:cstheme="minorHAnsi"/>
            <w:bCs/>
            <w:sz w:val="24"/>
            <w:szCs w:val="24"/>
          </w:rPr>
          <w:delText xml:space="preserve">through </w:delText>
        </w:r>
      </w:del>
      <w:r w:rsidR="00666515">
        <w:rPr>
          <w:rFonts w:cstheme="minorHAnsi"/>
          <w:bCs/>
          <w:sz w:val="24"/>
          <w:szCs w:val="24"/>
        </w:rPr>
        <w:t xml:space="preserve">the entire Academic Affairs handbook </w:t>
      </w:r>
      <w:r w:rsidR="00A42EA5">
        <w:rPr>
          <w:rFonts w:cstheme="minorHAnsi"/>
          <w:bCs/>
          <w:sz w:val="24"/>
          <w:szCs w:val="24"/>
        </w:rPr>
        <w:t>to grasp the</w:t>
      </w:r>
      <w:r w:rsidR="0047250B">
        <w:rPr>
          <w:rFonts w:cstheme="minorHAnsi"/>
          <w:bCs/>
          <w:sz w:val="24"/>
          <w:szCs w:val="24"/>
        </w:rPr>
        <w:t xml:space="preserve"> structure</w:t>
      </w:r>
      <w:r w:rsidR="00A42EA5">
        <w:rPr>
          <w:rFonts w:cstheme="minorHAnsi"/>
          <w:bCs/>
          <w:sz w:val="24"/>
          <w:szCs w:val="24"/>
        </w:rPr>
        <w:t xml:space="preserve">. </w:t>
      </w:r>
      <w:commentRangeStart w:id="30"/>
      <w:r w:rsidR="00A42EA5">
        <w:rPr>
          <w:rFonts w:cstheme="minorHAnsi"/>
          <w:bCs/>
          <w:sz w:val="24"/>
          <w:szCs w:val="24"/>
        </w:rPr>
        <w:t>Afterwards</w:t>
      </w:r>
      <w:commentRangeEnd w:id="30"/>
      <w:r w:rsidR="001A2DF1">
        <w:rPr>
          <w:rStyle w:val="CommentReference"/>
        </w:rPr>
        <w:commentReference w:id="30"/>
      </w:r>
      <w:r w:rsidR="00A42EA5">
        <w:rPr>
          <w:rFonts w:cstheme="minorHAnsi"/>
          <w:bCs/>
          <w:sz w:val="24"/>
          <w:szCs w:val="24"/>
        </w:rPr>
        <w:t xml:space="preserve"> an outline of </w:t>
      </w:r>
      <w:r w:rsidR="00E62C34">
        <w:rPr>
          <w:rFonts w:cstheme="minorHAnsi"/>
          <w:bCs/>
          <w:sz w:val="24"/>
          <w:szCs w:val="24"/>
        </w:rPr>
        <w:t>the handbook was create</w:t>
      </w:r>
      <w:r w:rsidR="00AD2EEC">
        <w:rPr>
          <w:rFonts w:cstheme="minorHAnsi"/>
          <w:bCs/>
          <w:sz w:val="24"/>
          <w:szCs w:val="24"/>
        </w:rPr>
        <w:t>d</w:t>
      </w:r>
      <w:r w:rsidR="00866D9F">
        <w:rPr>
          <w:rFonts w:cstheme="minorHAnsi"/>
          <w:bCs/>
          <w:sz w:val="24"/>
          <w:szCs w:val="24"/>
        </w:rPr>
        <w:t xml:space="preserve"> for all of the required documents and </w:t>
      </w:r>
      <w:r w:rsidR="00FD58B0">
        <w:rPr>
          <w:rFonts w:cstheme="minorHAnsi"/>
          <w:bCs/>
          <w:sz w:val="24"/>
          <w:szCs w:val="24"/>
        </w:rPr>
        <w:t>its</w:t>
      </w:r>
      <w:r w:rsidR="00866D9F">
        <w:rPr>
          <w:rFonts w:cstheme="minorHAnsi"/>
          <w:bCs/>
          <w:sz w:val="24"/>
          <w:szCs w:val="24"/>
        </w:rPr>
        <w:t xml:space="preserve"> structure</w:t>
      </w:r>
      <w:r w:rsidR="00E62C34">
        <w:rPr>
          <w:rFonts w:cstheme="minorHAnsi"/>
          <w:bCs/>
          <w:sz w:val="24"/>
          <w:szCs w:val="24"/>
        </w:rPr>
        <w:t xml:space="preserve">. </w:t>
      </w:r>
      <w:r w:rsidR="00AF0DA7">
        <w:rPr>
          <w:rFonts w:cstheme="minorHAnsi"/>
          <w:bCs/>
          <w:sz w:val="24"/>
          <w:szCs w:val="24"/>
        </w:rPr>
        <w:t>We spent a few meeting</w:t>
      </w:r>
      <w:r w:rsidR="00A76965">
        <w:rPr>
          <w:rFonts w:cstheme="minorHAnsi"/>
          <w:bCs/>
          <w:sz w:val="24"/>
          <w:szCs w:val="24"/>
        </w:rPr>
        <w:t>s</w:t>
      </w:r>
      <w:r w:rsidR="00AF0DA7">
        <w:rPr>
          <w:rFonts w:cstheme="minorHAnsi"/>
          <w:bCs/>
          <w:sz w:val="24"/>
          <w:szCs w:val="24"/>
        </w:rPr>
        <w:t xml:space="preserve"> </w:t>
      </w:r>
      <w:r w:rsidR="00587100">
        <w:rPr>
          <w:rFonts w:cstheme="minorHAnsi"/>
          <w:bCs/>
          <w:sz w:val="24"/>
          <w:szCs w:val="24"/>
        </w:rPr>
        <w:t>planning what other tables will be needed besides the tables for each section</w:t>
      </w:r>
      <w:r w:rsidR="00D039D5">
        <w:rPr>
          <w:rFonts w:cstheme="minorHAnsi"/>
          <w:bCs/>
          <w:sz w:val="24"/>
          <w:szCs w:val="24"/>
        </w:rPr>
        <w:t>.</w:t>
      </w:r>
      <w:r w:rsidR="00491016">
        <w:rPr>
          <w:rFonts w:cstheme="minorHAnsi"/>
          <w:bCs/>
          <w:sz w:val="24"/>
          <w:szCs w:val="24"/>
        </w:rPr>
        <w:t xml:space="preserve"> </w:t>
      </w:r>
      <w:r w:rsidR="00D039D5">
        <w:rPr>
          <w:rFonts w:cstheme="minorHAnsi"/>
          <w:bCs/>
          <w:sz w:val="24"/>
          <w:szCs w:val="24"/>
        </w:rPr>
        <w:t>Other tables included</w:t>
      </w:r>
      <w:r w:rsidR="00491016">
        <w:rPr>
          <w:rFonts w:cstheme="minorHAnsi"/>
          <w:bCs/>
          <w:sz w:val="24"/>
          <w:szCs w:val="24"/>
        </w:rPr>
        <w:t xml:space="preserve"> </w:t>
      </w:r>
      <w:r w:rsidR="00D039D5">
        <w:rPr>
          <w:rFonts w:cstheme="minorHAnsi"/>
          <w:bCs/>
          <w:sz w:val="24"/>
          <w:szCs w:val="24"/>
        </w:rPr>
        <w:t>meta data like the time</w:t>
      </w:r>
      <w:r w:rsidR="00946D75">
        <w:rPr>
          <w:rFonts w:cstheme="minorHAnsi"/>
          <w:bCs/>
          <w:sz w:val="24"/>
          <w:szCs w:val="24"/>
        </w:rPr>
        <w:t>, date and version of the document</w:t>
      </w:r>
      <w:r w:rsidR="00851CEE">
        <w:rPr>
          <w:rFonts w:cstheme="minorHAnsi"/>
          <w:bCs/>
          <w:sz w:val="24"/>
          <w:szCs w:val="24"/>
        </w:rPr>
        <w:t xml:space="preserve"> </w:t>
      </w:r>
      <w:r w:rsidR="008F090F">
        <w:rPr>
          <w:rFonts w:cstheme="minorHAnsi"/>
          <w:bCs/>
          <w:sz w:val="24"/>
          <w:szCs w:val="24"/>
        </w:rPr>
        <w:t>added</w:t>
      </w:r>
      <w:r w:rsidR="00587100">
        <w:rPr>
          <w:rFonts w:cstheme="minorHAnsi"/>
          <w:bCs/>
          <w:sz w:val="24"/>
          <w:szCs w:val="24"/>
        </w:rPr>
        <w:t>.</w:t>
      </w:r>
      <w:r w:rsidR="00BB7C70">
        <w:rPr>
          <w:rFonts w:cstheme="minorHAnsi"/>
          <w:bCs/>
          <w:sz w:val="24"/>
          <w:szCs w:val="24"/>
        </w:rPr>
        <w:t xml:space="preserve"> With </w:t>
      </w:r>
      <w:r w:rsidR="00956AAB">
        <w:rPr>
          <w:rFonts w:cstheme="minorHAnsi"/>
          <w:bCs/>
          <w:sz w:val="24"/>
          <w:szCs w:val="24"/>
        </w:rPr>
        <w:t>all</w:t>
      </w:r>
      <w:r w:rsidR="00BB7C70">
        <w:rPr>
          <w:rFonts w:cstheme="minorHAnsi"/>
          <w:bCs/>
          <w:sz w:val="24"/>
          <w:szCs w:val="24"/>
        </w:rPr>
        <w:t xml:space="preserve"> this information gathered it was finally time to cre</w:t>
      </w:r>
      <w:r w:rsidR="00956AAB">
        <w:rPr>
          <w:rFonts w:cstheme="minorHAnsi"/>
          <w:bCs/>
          <w:sz w:val="24"/>
          <w:szCs w:val="24"/>
        </w:rPr>
        <w:t xml:space="preserve">ate an </w:t>
      </w:r>
      <w:r w:rsidR="00044C3B">
        <w:rPr>
          <w:rFonts w:cstheme="minorHAnsi"/>
          <w:bCs/>
          <w:sz w:val="24"/>
          <w:szCs w:val="24"/>
        </w:rPr>
        <w:t xml:space="preserve">entity relationship diagram (ERD). An ERD is </w:t>
      </w:r>
      <w:r w:rsidR="00AC4EFD">
        <w:rPr>
          <w:rFonts w:cstheme="minorHAnsi"/>
          <w:bCs/>
          <w:sz w:val="24"/>
          <w:szCs w:val="24"/>
        </w:rPr>
        <w:t xml:space="preserve">an outline </w:t>
      </w:r>
      <w:r w:rsidR="00AF227F">
        <w:rPr>
          <w:rFonts w:cstheme="minorHAnsi"/>
          <w:bCs/>
          <w:sz w:val="24"/>
          <w:szCs w:val="24"/>
        </w:rPr>
        <w:t xml:space="preserve">of </w:t>
      </w:r>
      <w:r w:rsidR="00AC4EFD">
        <w:rPr>
          <w:rFonts w:cstheme="minorHAnsi"/>
          <w:bCs/>
          <w:sz w:val="24"/>
          <w:szCs w:val="24"/>
        </w:rPr>
        <w:t>the</w:t>
      </w:r>
      <w:r w:rsidR="00AF227F">
        <w:rPr>
          <w:rFonts w:cstheme="minorHAnsi"/>
          <w:bCs/>
          <w:sz w:val="24"/>
          <w:szCs w:val="24"/>
        </w:rPr>
        <w:t xml:space="preserve"> </w:t>
      </w:r>
      <w:r w:rsidR="00AC4EFD">
        <w:rPr>
          <w:rFonts w:cstheme="minorHAnsi"/>
          <w:bCs/>
          <w:sz w:val="24"/>
          <w:szCs w:val="24"/>
        </w:rPr>
        <w:t>database including all</w:t>
      </w:r>
      <w:r w:rsidR="00B7050A">
        <w:rPr>
          <w:rFonts w:cstheme="minorHAnsi"/>
          <w:bCs/>
          <w:sz w:val="24"/>
          <w:szCs w:val="24"/>
        </w:rPr>
        <w:t xml:space="preserve"> </w:t>
      </w:r>
      <w:r w:rsidR="00AC4EFD">
        <w:rPr>
          <w:rFonts w:cstheme="minorHAnsi"/>
          <w:bCs/>
          <w:sz w:val="24"/>
          <w:szCs w:val="24"/>
        </w:rPr>
        <w:t>the tables</w:t>
      </w:r>
      <w:r w:rsidR="007D3FE3">
        <w:rPr>
          <w:rFonts w:cstheme="minorHAnsi"/>
          <w:bCs/>
          <w:sz w:val="24"/>
          <w:szCs w:val="24"/>
        </w:rPr>
        <w:t xml:space="preserve">, columns, </w:t>
      </w:r>
      <w:r w:rsidR="007876F1">
        <w:rPr>
          <w:rFonts w:cstheme="minorHAnsi"/>
          <w:bCs/>
          <w:sz w:val="24"/>
          <w:szCs w:val="24"/>
        </w:rPr>
        <w:t>datatypes</w:t>
      </w:r>
      <w:r w:rsidR="007D3FE3">
        <w:rPr>
          <w:rFonts w:cstheme="minorHAnsi"/>
          <w:bCs/>
          <w:sz w:val="24"/>
          <w:szCs w:val="24"/>
        </w:rPr>
        <w:t xml:space="preserve"> and relationship</w:t>
      </w:r>
      <w:r w:rsidR="00E519DB">
        <w:rPr>
          <w:rFonts w:cstheme="minorHAnsi"/>
          <w:bCs/>
          <w:sz w:val="24"/>
          <w:szCs w:val="24"/>
        </w:rPr>
        <w:t xml:space="preserve">s amongst the </w:t>
      </w:r>
      <w:r w:rsidR="002A4E6D">
        <w:rPr>
          <w:rFonts w:cstheme="minorHAnsi"/>
          <w:bCs/>
          <w:sz w:val="24"/>
          <w:szCs w:val="24"/>
        </w:rPr>
        <w:t>databases</w:t>
      </w:r>
      <w:r w:rsidR="00E519DB">
        <w:rPr>
          <w:rFonts w:cstheme="minorHAnsi"/>
          <w:bCs/>
          <w:sz w:val="24"/>
          <w:szCs w:val="24"/>
        </w:rPr>
        <w:t>.</w:t>
      </w:r>
      <w:r w:rsidR="002A4E6D">
        <w:rPr>
          <w:rFonts w:cstheme="minorHAnsi"/>
          <w:bCs/>
          <w:sz w:val="24"/>
          <w:szCs w:val="24"/>
        </w:rPr>
        <w:t xml:space="preserve"> </w:t>
      </w:r>
      <w:r w:rsidR="00B7050A">
        <w:rPr>
          <w:rFonts w:cstheme="minorHAnsi"/>
          <w:bCs/>
          <w:sz w:val="24"/>
          <w:szCs w:val="24"/>
        </w:rPr>
        <w:t xml:space="preserve">Research </w:t>
      </w:r>
      <w:r w:rsidR="003C18BA">
        <w:rPr>
          <w:rFonts w:cstheme="minorHAnsi"/>
          <w:bCs/>
          <w:sz w:val="24"/>
          <w:szCs w:val="24"/>
        </w:rPr>
        <w:t xml:space="preserve">was not needed for the </w:t>
      </w:r>
      <w:r w:rsidR="00E92C07">
        <w:rPr>
          <w:rFonts w:cstheme="minorHAnsi"/>
          <w:bCs/>
          <w:sz w:val="24"/>
          <w:szCs w:val="24"/>
        </w:rPr>
        <w:t>creation</w:t>
      </w:r>
      <w:r w:rsidR="003C18BA">
        <w:rPr>
          <w:rFonts w:cstheme="minorHAnsi"/>
          <w:bCs/>
          <w:sz w:val="24"/>
          <w:szCs w:val="24"/>
        </w:rPr>
        <w:t xml:space="preserve"> of the ERD or the database as </w:t>
      </w:r>
      <w:r w:rsidR="00F01550">
        <w:rPr>
          <w:rFonts w:cstheme="minorHAnsi"/>
          <w:bCs/>
          <w:sz w:val="24"/>
          <w:szCs w:val="24"/>
        </w:rPr>
        <w:t xml:space="preserve">because </w:t>
      </w:r>
      <w:r w:rsidR="003C18BA">
        <w:rPr>
          <w:rFonts w:cstheme="minorHAnsi"/>
          <w:bCs/>
          <w:sz w:val="24"/>
          <w:szCs w:val="24"/>
        </w:rPr>
        <w:t xml:space="preserve">this was something </w:t>
      </w:r>
      <w:r w:rsidR="00224F0E">
        <w:rPr>
          <w:rFonts w:cstheme="minorHAnsi"/>
          <w:bCs/>
          <w:sz w:val="24"/>
          <w:szCs w:val="24"/>
        </w:rPr>
        <w:t>learned from CST 204</w:t>
      </w:r>
      <w:ins w:id="31" w:author="Vincent Wrice" w:date="2021-07-26T19:19:00Z">
        <w:r w:rsidR="001A2DF1">
          <w:rPr>
            <w:rFonts w:cstheme="minorHAnsi"/>
            <w:bCs/>
            <w:sz w:val="24"/>
            <w:szCs w:val="24"/>
          </w:rPr>
          <w:t>, Database Management</w:t>
        </w:r>
      </w:ins>
      <w:r w:rsidR="00224F0E">
        <w:rPr>
          <w:rFonts w:cstheme="minorHAnsi"/>
          <w:bCs/>
          <w:sz w:val="24"/>
          <w:szCs w:val="24"/>
        </w:rPr>
        <w:t xml:space="preserve">. </w:t>
      </w:r>
      <w:r w:rsidR="008505AF">
        <w:rPr>
          <w:rFonts w:cstheme="minorHAnsi"/>
          <w:bCs/>
          <w:sz w:val="24"/>
          <w:szCs w:val="24"/>
        </w:rPr>
        <w:t xml:space="preserve">Navigating Azure </w:t>
      </w:r>
      <w:r w:rsidR="002B12F3">
        <w:rPr>
          <w:rFonts w:cstheme="minorHAnsi"/>
          <w:bCs/>
          <w:sz w:val="24"/>
          <w:szCs w:val="24"/>
        </w:rPr>
        <w:t xml:space="preserve">was done with the help of this video: </w:t>
      </w:r>
      <w:r w:rsidR="00303627">
        <w:rPr>
          <w:rFonts w:cstheme="minorHAnsi"/>
          <w:bCs/>
          <w:sz w:val="24"/>
          <w:szCs w:val="24"/>
        </w:rPr>
        <w:t>“</w:t>
      </w:r>
      <w:commentRangeStart w:id="32"/>
      <w:r w:rsidR="00303627">
        <w:rPr>
          <w:rFonts w:cstheme="minorHAnsi"/>
          <w:bCs/>
          <w:sz w:val="24"/>
          <w:szCs w:val="24"/>
        </w:rPr>
        <w:t>How to create an Azure SQL Database |</w:t>
      </w:r>
      <w:r w:rsidR="000D6209">
        <w:rPr>
          <w:rFonts w:cstheme="minorHAnsi"/>
          <w:bCs/>
          <w:sz w:val="24"/>
          <w:szCs w:val="24"/>
        </w:rPr>
        <w:t xml:space="preserve"> </w:t>
      </w:r>
      <w:r w:rsidR="002D38C5">
        <w:rPr>
          <w:rFonts w:cstheme="minorHAnsi"/>
          <w:bCs/>
          <w:sz w:val="24"/>
          <w:szCs w:val="24"/>
        </w:rPr>
        <w:t>Azure Portal Series.”</w:t>
      </w:r>
      <w:commentRangeEnd w:id="32"/>
      <w:r w:rsidR="001A2DF1">
        <w:rPr>
          <w:rStyle w:val="CommentReference"/>
        </w:rPr>
        <w:commentReference w:id="32"/>
      </w:r>
    </w:p>
    <w:p w14:paraId="4B9911BB" w14:textId="50963FCE" w:rsidR="00322721" w:rsidRDefault="00D75B97" w:rsidP="004608A3">
      <w:pPr>
        <w:ind w:firstLine="720"/>
        <w:rPr>
          <w:rFonts w:cstheme="minorHAnsi"/>
          <w:bCs/>
          <w:sz w:val="24"/>
          <w:szCs w:val="24"/>
        </w:rPr>
      </w:pPr>
      <w:r>
        <w:rPr>
          <w:rFonts w:cstheme="minorHAnsi"/>
          <w:bCs/>
          <w:sz w:val="24"/>
          <w:szCs w:val="24"/>
        </w:rPr>
        <w:t>With the foundation of the system complete</w:t>
      </w:r>
      <w:ins w:id="33" w:author="Vincent Wrice" w:date="2021-07-26T19:21:00Z">
        <w:r w:rsidR="001A2DF1">
          <w:rPr>
            <w:rFonts w:cstheme="minorHAnsi"/>
            <w:bCs/>
            <w:sz w:val="24"/>
            <w:szCs w:val="24"/>
          </w:rPr>
          <w:t>,</w:t>
        </w:r>
      </w:ins>
      <w:r w:rsidR="00106553">
        <w:rPr>
          <w:rFonts w:cstheme="minorHAnsi"/>
          <w:bCs/>
          <w:sz w:val="24"/>
          <w:szCs w:val="24"/>
        </w:rPr>
        <w:t xml:space="preserve"> next </w:t>
      </w:r>
      <w:del w:id="34" w:author="Vincent Wrice" w:date="2021-07-26T19:21:00Z">
        <w:r w:rsidR="00106553" w:rsidDel="001A2DF1">
          <w:rPr>
            <w:rFonts w:cstheme="minorHAnsi"/>
            <w:bCs/>
            <w:sz w:val="24"/>
            <w:szCs w:val="24"/>
          </w:rPr>
          <w:delText>was to build</w:delText>
        </w:r>
      </w:del>
      <w:ins w:id="35" w:author="Vincent Wrice" w:date="2021-07-26T19:21:00Z">
        <w:r w:rsidR="001A2DF1">
          <w:rPr>
            <w:rFonts w:cstheme="minorHAnsi"/>
            <w:bCs/>
            <w:sz w:val="24"/>
            <w:szCs w:val="24"/>
          </w:rPr>
          <w:t>we built</w:t>
        </w:r>
      </w:ins>
      <w:r w:rsidR="00106553">
        <w:rPr>
          <w:rFonts w:cstheme="minorHAnsi"/>
          <w:bCs/>
          <w:sz w:val="24"/>
          <w:szCs w:val="24"/>
        </w:rPr>
        <w:t xml:space="preserve"> an application to accept user input into the database.</w:t>
      </w:r>
      <w:r w:rsidR="00DC0457">
        <w:rPr>
          <w:rFonts w:cstheme="minorHAnsi"/>
          <w:bCs/>
          <w:sz w:val="24"/>
          <w:szCs w:val="24"/>
        </w:rPr>
        <w:t xml:space="preserve"> </w:t>
      </w:r>
      <w:r w:rsidR="00BB70E5">
        <w:rPr>
          <w:rFonts w:cstheme="minorHAnsi"/>
          <w:bCs/>
          <w:sz w:val="24"/>
          <w:szCs w:val="24"/>
        </w:rPr>
        <w:t xml:space="preserve">This was the most difficult part </w:t>
      </w:r>
      <w:r w:rsidR="00080605">
        <w:rPr>
          <w:rFonts w:cstheme="minorHAnsi"/>
          <w:bCs/>
          <w:sz w:val="24"/>
          <w:szCs w:val="24"/>
        </w:rPr>
        <w:t xml:space="preserve">and took the longest to complete. </w:t>
      </w:r>
      <w:r w:rsidR="00AA293D">
        <w:rPr>
          <w:rFonts w:cstheme="minorHAnsi"/>
          <w:bCs/>
          <w:sz w:val="24"/>
          <w:szCs w:val="24"/>
        </w:rPr>
        <w:t xml:space="preserve">There were about three ways we </w:t>
      </w:r>
      <w:r w:rsidR="006C4A38">
        <w:rPr>
          <w:rFonts w:cstheme="minorHAnsi"/>
          <w:bCs/>
          <w:sz w:val="24"/>
          <w:szCs w:val="24"/>
        </w:rPr>
        <w:t>had available to us for creating a form: Visual studio</w:t>
      </w:r>
      <w:r w:rsidR="00A850E9">
        <w:rPr>
          <w:rFonts w:cstheme="minorHAnsi"/>
          <w:bCs/>
          <w:sz w:val="24"/>
          <w:szCs w:val="24"/>
        </w:rPr>
        <w:t xml:space="preserve"> which uses c#, </w:t>
      </w:r>
      <w:r w:rsidR="00590AE8">
        <w:rPr>
          <w:rFonts w:cstheme="minorHAnsi"/>
          <w:bCs/>
          <w:sz w:val="24"/>
          <w:szCs w:val="24"/>
        </w:rPr>
        <w:t xml:space="preserve">python which uses the flask library and </w:t>
      </w:r>
      <w:r w:rsidR="003A5703">
        <w:rPr>
          <w:rFonts w:cstheme="minorHAnsi"/>
          <w:bCs/>
          <w:sz w:val="24"/>
          <w:szCs w:val="24"/>
        </w:rPr>
        <w:t>A</w:t>
      </w:r>
      <w:r w:rsidR="00DC327D">
        <w:rPr>
          <w:rFonts w:cstheme="minorHAnsi"/>
          <w:bCs/>
          <w:sz w:val="24"/>
          <w:szCs w:val="24"/>
        </w:rPr>
        <w:t>ccess</w:t>
      </w:r>
      <w:r w:rsidR="00342919">
        <w:rPr>
          <w:rFonts w:cstheme="minorHAnsi"/>
          <w:bCs/>
          <w:sz w:val="24"/>
          <w:szCs w:val="24"/>
        </w:rPr>
        <w:t>,</w:t>
      </w:r>
      <w:r w:rsidR="00DC327D">
        <w:rPr>
          <w:rFonts w:cstheme="minorHAnsi"/>
          <w:bCs/>
          <w:sz w:val="24"/>
          <w:szCs w:val="24"/>
        </w:rPr>
        <w:t xml:space="preserve"> the user simplified database with built in forms. </w:t>
      </w:r>
      <w:r w:rsidR="00605FA0">
        <w:rPr>
          <w:rFonts w:cstheme="minorHAnsi"/>
          <w:bCs/>
          <w:sz w:val="24"/>
          <w:szCs w:val="24"/>
        </w:rPr>
        <w:t xml:space="preserve">Access at first seemed like the best option because of its </w:t>
      </w:r>
      <w:r w:rsidR="00BC54AA">
        <w:rPr>
          <w:rFonts w:cstheme="minorHAnsi"/>
          <w:bCs/>
          <w:sz w:val="24"/>
          <w:szCs w:val="24"/>
        </w:rPr>
        <w:t>easy-to-use</w:t>
      </w:r>
      <w:r w:rsidR="00605FA0">
        <w:rPr>
          <w:rFonts w:cstheme="minorHAnsi"/>
          <w:bCs/>
          <w:sz w:val="24"/>
          <w:szCs w:val="24"/>
        </w:rPr>
        <w:t xml:space="preserve"> features and t</w:t>
      </w:r>
      <w:r w:rsidR="00BC54AA">
        <w:rPr>
          <w:rFonts w:cstheme="minorHAnsi"/>
          <w:bCs/>
          <w:sz w:val="24"/>
          <w:szCs w:val="24"/>
        </w:rPr>
        <w:t xml:space="preserve">he team was experienced with it. Access also had </w:t>
      </w:r>
      <w:r w:rsidR="005976D1">
        <w:rPr>
          <w:rFonts w:cstheme="minorHAnsi"/>
          <w:bCs/>
          <w:sz w:val="24"/>
          <w:szCs w:val="24"/>
        </w:rPr>
        <w:t xml:space="preserve">hyperlinks also known as </w:t>
      </w:r>
      <w:commentRangeStart w:id="36"/>
      <w:r w:rsidR="005976D1">
        <w:rPr>
          <w:rFonts w:cstheme="minorHAnsi"/>
          <w:bCs/>
          <w:sz w:val="24"/>
          <w:szCs w:val="24"/>
        </w:rPr>
        <w:t xml:space="preserve">object link embedding (OLE). </w:t>
      </w:r>
      <w:commentRangeEnd w:id="36"/>
      <w:r w:rsidR="001A2DF1">
        <w:rPr>
          <w:rStyle w:val="CommentReference"/>
        </w:rPr>
        <w:commentReference w:id="36"/>
      </w:r>
      <w:r w:rsidR="005976D1">
        <w:rPr>
          <w:rFonts w:cstheme="minorHAnsi"/>
          <w:bCs/>
          <w:sz w:val="24"/>
          <w:szCs w:val="24"/>
        </w:rPr>
        <w:t xml:space="preserve">This is a concept </w:t>
      </w:r>
      <w:r w:rsidR="00610B0A">
        <w:rPr>
          <w:rFonts w:cstheme="minorHAnsi"/>
          <w:bCs/>
          <w:sz w:val="24"/>
          <w:szCs w:val="24"/>
        </w:rPr>
        <w:t xml:space="preserve">that is made by Microsoft and used </w:t>
      </w:r>
      <w:r w:rsidR="00C27447">
        <w:rPr>
          <w:rFonts w:cstheme="minorHAnsi"/>
          <w:bCs/>
          <w:sz w:val="24"/>
          <w:szCs w:val="24"/>
        </w:rPr>
        <w:t xml:space="preserve">amongst </w:t>
      </w:r>
      <w:r w:rsidR="00603519">
        <w:rPr>
          <w:rFonts w:cstheme="minorHAnsi"/>
          <w:bCs/>
          <w:sz w:val="24"/>
          <w:szCs w:val="24"/>
        </w:rPr>
        <w:t xml:space="preserve">all of Microsoft Office applications. The issue </w:t>
      </w:r>
      <w:r w:rsidR="002664E8">
        <w:rPr>
          <w:rFonts w:cstheme="minorHAnsi"/>
          <w:bCs/>
          <w:sz w:val="24"/>
          <w:szCs w:val="24"/>
        </w:rPr>
        <w:t>with Access is that it is not a cloud pl</w:t>
      </w:r>
      <w:r w:rsidR="006A2D4C">
        <w:rPr>
          <w:rFonts w:cstheme="minorHAnsi"/>
          <w:bCs/>
          <w:sz w:val="24"/>
          <w:szCs w:val="24"/>
        </w:rPr>
        <w:t>atform like Azure</w:t>
      </w:r>
      <w:r w:rsidR="00074A76">
        <w:rPr>
          <w:rFonts w:cstheme="minorHAnsi"/>
          <w:bCs/>
          <w:sz w:val="24"/>
          <w:szCs w:val="24"/>
        </w:rPr>
        <w:t xml:space="preserve">. </w:t>
      </w:r>
    </w:p>
    <w:p w14:paraId="3D0CE04B" w14:textId="39D6B6B7" w:rsidR="00A80647" w:rsidRDefault="00A80647" w:rsidP="004608A3">
      <w:pPr>
        <w:ind w:firstLine="720"/>
        <w:rPr>
          <w:rFonts w:cstheme="minorHAnsi"/>
          <w:bCs/>
          <w:sz w:val="24"/>
          <w:szCs w:val="24"/>
        </w:rPr>
      </w:pPr>
      <w:r>
        <w:rPr>
          <w:rFonts w:cstheme="minorHAnsi"/>
          <w:bCs/>
          <w:sz w:val="24"/>
          <w:szCs w:val="24"/>
        </w:rPr>
        <w:t xml:space="preserve">To create the </w:t>
      </w:r>
      <w:r w:rsidR="00D93436">
        <w:rPr>
          <w:rFonts w:cstheme="minorHAnsi"/>
          <w:bCs/>
          <w:sz w:val="24"/>
          <w:szCs w:val="24"/>
        </w:rPr>
        <w:t xml:space="preserve">visual interface for users to interact with the database we </w:t>
      </w:r>
      <w:del w:id="37" w:author="Vincent Wrice" w:date="2021-07-26T19:22:00Z">
        <w:r w:rsidR="00D93436" w:rsidDel="001A2DF1">
          <w:rPr>
            <w:rFonts w:cstheme="minorHAnsi"/>
            <w:bCs/>
            <w:sz w:val="24"/>
            <w:szCs w:val="24"/>
          </w:rPr>
          <w:delText>first</w:delText>
        </w:r>
        <w:r w:rsidR="00F046F7" w:rsidDel="001A2DF1">
          <w:rPr>
            <w:rFonts w:cstheme="minorHAnsi"/>
            <w:bCs/>
            <w:sz w:val="24"/>
            <w:szCs w:val="24"/>
          </w:rPr>
          <w:delText xml:space="preserve"> </w:delText>
        </w:r>
      </w:del>
      <w:ins w:id="38" w:author="Vincent Wrice" w:date="2021-07-26T19:22:00Z">
        <w:r w:rsidR="001A2DF1">
          <w:rPr>
            <w:rFonts w:cstheme="minorHAnsi"/>
            <w:bCs/>
            <w:sz w:val="24"/>
            <w:szCs w:val="24"/>
          </w:rPr>
          <w:t xml:space="preserve">initially </w:t>
        </w:r>
      </w:ins>
      <w:r w:rsidR="00F046F7">
        <w:rPr>
          <w:rFonts w:cstheme="minorHAnsi"/>
          <w:bCs/>
          <w:sz w:val="24"/>
          <w:szCs w:val="24"/>
        </w:rPr>
        <w:t xml:space="preserve">created a demo window on visual studio. This </w:t>
      </w:r>
      <w:r w:rsidR="00AC7FFD">
        <w:rPr>
          <w:rFonts w:cstheme="minorHAnsi"/>
          <w:bCs/>
          <w:sz w:val="24"/>
          <w:szCs w:val="24"/>
        </w:rPr>
        <w:t>was</w:t>
      </w:r>
      <w:r w:rsidR="00F046F7">
        <w:rPr>
          <w:rFonts w:cstheme="minorHAnsi"/>
          <w:bCs/>
          <w:sz w:val="24"/>
          <w:szCs w:val="24"/>
        </w:rPr>
        <w:t xml:space="preserve"> being taught in </w:t>
      </w:r>
      <w:r w:rsidR="001013D9">
        <w:rPr>
          <w:rFonts w:cstheme="minorHAnsi"/>
          <w:bCs/>
          <w:sz w:val="24"/>
          <w:szCs w:val="24"/>
        </w:rPr>
        <w:t>CST 115</w:t>
      </w:r>
      <w:ins w:id="39" w:author="Vincent Wrice" w:date="2021-07-26T19:22:00Z">
        <w:r w:rsidR="001A2DF1">
          <w:rPr>
            <w:rFonts w:cstheme="minorHAnsi"/>
            <w:bCs/>
            <w:sz w:val="24"/>
            <w:szCs w:val="24"/>
          </w:rPr>
          <w:t>, (Course name)</w:t>
        </w:r>
      </w:ins>
      <w:r w:rsidR="001013D9">
        <w:rPr>
          <w:rFonts w:cstheme="minorHAnsi"/>
          <w:bCs/>
          <w:sz w:val="24"/>
          <w:szCs w:val="24"/>
        </w:rPr>
        <w:t xml:space="preserve"> so research for this was not needed. </w:t>
      </w:r>
      <w:r w:rsidR="00941AD5">
        <w:rPr>
          <w:rFonts w:cstheme="minorHAnsi"/>
          <w:bCs/>
          <w:sz w:val="24"/>
          <w:szCs w:val="24"/>
        </w:rPr>
        <w:t xml:space="preserve">In visual studio a window form is </w:t>
      </w:r>
      <w:r w:rsidR="00A25CE3">
        <w:rPr>
          <w:rFonts w:cstheme="minorHAnsi"/>
          <w:bCs/>
          <w:sz w:val="24"/>
          <w:szCs w:val="24"/>
        </w:rPr>
        <w:t xml:space="preserve">an application </w:t>
      </w:r>
      <w:ins w:id="40" w:author="Vincent Wrice" w:date="2021-07-26T19:23:00Z">
        <w:r w:rsidR="001A2DF1">
          <w:rPr>
            <w:rFonts w:cstheme="minorHAnsi"/>
            <w:bCs/>
            <w:sz w:val="24"/>
            <w:szCs w:val="24"/>
          </w:rPr>
          <w:t xml:space="preserve">interface </w:t>
        </w:r>
      </w:ins>
      <w:r w:rsidR="00A25CE3">
        <w:rPr>
          <w:rFonts w:cstheme="minorHAnsi"/>
          <w:bCs/>
          <w:sz w:val="24"/>
          <w:szCs w:val="24"/>
        </w:rPr>
        <w:t>which has one screen to interact with</w:t>
      </w:r>
      <w:r w:rsidR="00A4688E">
        <w:rPr>
          <w:rFonts w:cstheme="minorHAnsi"/>
          <w:bCs/>
          <w:sz w:val="24"/>
          <w:szCs w:val="24"/>
        </w:rPr>
        <w:t xml:space="preserve"> on a window. The demo consisted of </w:t>
      </w:r>
      <w:r w:rsidR="00861655">
        <w:rPr>
          <w:rFonts w:cstheme="minorHAnsi"/>
          <w:bCs/>
          <w:sz w:val="24"/>
          <w:szCs w:val="24"/>
        </w:rPr>
        <w:t xml:space="preserve">a registration form with a profile </w:t>
      </w:r>
      <w:commentRangeStart w:id="41"/>
      <w:r w:rsidR="00861655">
        <w:rPr>
          <w:rFonts w:cstheme="minorHAnsi"/>
          <w:bCs/>
          <w:sz w:val="24"/>
          <w:szCs w:val="24"/>
        </w:rPr>
        <w:t>picture</w:t>
      </w:r>
      <w:commentRangeEnd w:id="41"/>
      <w:r w:rsidR="001A2DF1">
        <w:rPr>
          <w:rStyle w:val="CommentReference"/>
        </w:rPr>
        <w:commentReference w:id="41"/>
      </w:r>
      <w:r w:rsidR="00861655">
        <w:rPr>
          <w:rFonts w:cstheme="minorHAnsi"/>
          <w:bCs/>
          <w:sz w:val="24"/>
          <w:szCs w:val="24"/>
        </w:rPr>
        <w:t xml:space="preserve">. After creating the </w:t>
      </w:r>
      <w:r w:rsidR="00393A33">
        <w:rPr>
          <w:rFonts w:cstheme="minorHAnsi"/>
          <w:bCs/>
          <w:sz w:val="24"/>
          <w:szCs w:val="24"/>
        </w:rPr>
        <w:t>form,</w:t>
      </w:r>
      <w:r w:rsidR="00861655">
        <w:rPr>
          <w:rFonts w:cstheme="minorHAnsi"/>
          <w:bCs/>
          <w:sz w:val="24"/>
          <w:szCs w:val="24"/>
        </w:rPr>
        <w:t xml:space="preserve"> we realized that </w:t>
      </w:r>
      <w:r w:rsidR="00A37E08">
        <w:rPr>
          <w:rFonts w:cstheme="minorHAnsi"/>
          <w:bCs/>
          <w:sz w:val="24"/>
          <w:szCs w:val="24"/>
        </w:rPr>
        <w:t xml:space="preserve">there was no way to create a coherent form with multiple </w:t>
      </w:r>
      <w:commentRangeStart w:id="42"/>
      <w:r w:rsidR="00A37E08">
        <w:rPr>
          <w:rFonts w:cstheme="minorHAnsi"/>
          <w:bCs/>
          <w:sz w:val="24"/>
          <w:szCs w:val="24"/>
        </w:rPr>
        <w:t>pages</w:t>
      </w:r>
      <w:commentRangeEnd w:id="42"/>
      <w:r w:rsidR="001A2DF1">
        <w:rPr>
          <w:rStyle w:val="CommentReference"/>
        </w:rPr>
        <w:commentReference w:id="42"/>
      </w:r>
      <w:r w:rsidR="003B072E">
        <w:rPr>
          <w:rFonts w:cstheme="minorHAnsi"/>
          <w:bCs/>
          <w:sz w:val="24"/>
          <w:szCs w:val="24"/>
        </w:rPr>
        <w:t xml:space="preserve">. We need to be able to switch between pages so users can upload documents </w:t>
      </w:r>
      <w:r w:rsidR="00DC7628">
        <w:rPr>
          <w:rFonts w:cstheme="minorHAnsi"/>
          <w:bCs/>
          <w:sz w:val="24"/>
          <w:szCs w:val="24"/>
        </w:rPr>
        <w:t>and edit their account.</w:t>
      </w:r>
      <w:r w:rsidR="00393A33">
        <w:rPr>
          <w:rFonts w:cstheme="minorHAnsi"/>
          <w:bCs/>
          <w:sz w:val="24"/>
          <w:szCs w:val="24"/>
        </w:rPr>
        <w:t xml:space="preserve"> After searching </w:t>
      </w:r>
      <w:r w:rsidR="00F407C3">
        <w:rPr>
          <w:rFonts w:cstheme="minorHAnsi"/>
          <w:bCs/>
          <w:sz w:val="24"/>
          <w:szCs w:val="24"/>
        </w:rPr>
        <w:t>online,</w:t>
      </w:r>
      <w:r w:rsidR="00393A33">
        <w:rPr>
          <w:rFonts w:cstheme="minorHAnsi"/>
          <w:bCs/>
          <w:sz w:val="24"/>
          <w:szCs w:val="24"/>
        </w:rPr>
        <w:t xml:space="preserve"> we were able to find a </w:t>
      </w:r>
      <w:commentRangeStart w:id="43"/>
      <w:r w:rsidR="00102560">
        <w:rPr>
          <w:rFonts w:cstheme="minorHAnsi"/>
          <w:bCs/>
          <w:sz w:val="24"/>
          <w:szCs w:val="24"/>
        </w:rPr>
        <w:t xml:space="preserve">video </w:t>
      </w:r>
      <w:commentRangeEnd w:id="43"/>
      <w:r w:rsidR="001A2DF1">
        <w:rPr>
          <w:rStyle w:val="CommentReference"/>
        </w:rPr>
        <w:commentReference w:id="43"/>
      </w:r>
      <w:r w:rsidR="00102560">
        <w:rPr>
          <w:rFonts w:cstheme="minorHAnsi"/>
          <w:bCs/>
          <w:sz w:val="24"/>
          <w:szCs w:val="24"/>
        </w:rPr>
        <w:t>which showed us how to create a web form</w:t>
      </w:r>
      <w:r w:rsidR="00E15574">
        <w:rPr>
          <w:rFonts w:cstheme="minorHAnsi"/>
          <w:bCs/>
          <w:sz w:val="24"/>
          <w:szCs w:val="24"/>
        </w:rPr>
        <w:t xml:space="preserve"> which is a website made using the asp.net framework and </w:t>
      </w:r>
      <w:proofErr w:type="spellStart"/>
      <w:r w:rsidR="00E15574">
        <w:rPr>
          <w:rFonts w:cstheme="minorHAnsi"/>
          <w:bCs/>
          <w:sz w:val="24"/>
          <w:szCs w:val="24"/>
        </w:rPr>
        <w:t>c#</w:t>
      </w:r>
      <w:proofErr w:type="spellEnd"/>
      <w:r w:rsidR="00E15574">
        <w:rPr>
          <w:rFonts w:cstheme="minorHAnsi"/>
          <w:bCs/>
          <w:sz w:val="24"/>
          <w:szCs w:val="24"/>
        </w:rPr>
        <w:t xml:space="preserve"> for the back end.</w:t>
      </w:r>
    </w:p>
    <w:p w14:paraId="56A2E8DA" w14:textId="3D60CA29" w:rsidR="00A11BC5" w:rsidRDefault="00A01B41" w:rsidP="004608A3">
      <w:pPr>
        <w:ind w:firstLine="720"/>
        <w:rPr>
          <w:rFonts w:cstheme="minorHAnsi"/>
          <w:bCs/>
          <w:sz w:val="24"/>
          <w:szCs w:val="24"/>
        </w:rPr>
      </w:pPr>
      <w:r>
        <w:rPr>
          <w:rFonts w:cstheme="minorHAnsi"/>
          <w:bCs/>
          <w:sz w:val="24"/>
          <w:szCs w:val="24"/>
        </w:rPr>
        <w:t xml:space="preserve">With the creation of a </w:t>
      </w:r>
      <w:commentRangeStart w:id="45"/>
      <w:r>
        <w:rPr>
          <w:rFonts w:cstheme="minorHAnsi"/>
          <w:bCs/>
          <w:sz w:val="24"/>
          <w:szCs w:val="24"/>
        </w:rPr>
        <w:t>webform</w:t>
      </w:r>
      <w:commentRangeEnd w:id="45"/>
      <w:r w:rsidR="001A2DF1">
        <w:rPr>
          <w:rStyle w:val="CommentReference"/>
        </w:rPr>
        <w:commentReference w:id="45"/>
      </w:r>
      <w:r>
        <w:rPr>
          <w:rFonts w:cstheme="minorHAnsi"/>
          <w:bCs/>
          <w:sz w:val="24"/>
          <w:szCs w:val="24"/>
        </w:rPr>
        <w:t xml:space="preserve">, we needed a way to </w:t>
      </w:r>
      <w:r w:rsidR="00873A35">
        <w:rPr>
          <w:rFonts w:cstheme="minorHAnsi"/>
          <w:bCs/>
          <w:sz w:val="24"/>
          <w:szCs w:val="24"/>
        </w:rPr>
        <w:t>put the site in a testing environment before we officially launched in</w:t>
      </w:r>
      <w:r w:rsidR="002F63CE">
        <w:rPr>
          <w:rFonts w:cstheme="minorHAnsi"/>
          <w:bCs/>
          <w:sz w:val="24"/>
          <w:szCs w:val="24"/>
        </w:rPr>
        <w:t xml:space="preserve">to the </w:t>
      </w:r>
      <w:r w:rsidR="007A71F6">
        <w:rPr>
          <w:rFonts w:cstheme="minorHAnsi"/>
          <w:bCs/>
          <w:sz w:val="24"/>
          <w:szCs w:val="24"/>
        </w:rPr>
        <w:t>Union County</w:t>
      </w:r>
      <w:r w:rsidR="002F63CE">
        <w:rPr>
          <w:rFonts w:cstheme="minorHAnsi"/>
          <w:bCs/>
          <w:sz w:val="24"/>
          <w:szCs w:val="24"/>
        </w:rPr>
        <w:t xml:space="preserve"> </w:t>
      </w:r>
      <w:r w:rsidR="007A71F6">
        <w:rPr>
          <w:rFonts w:cstheme="minorHAnsi"/>
          <w:bCs/>
          <w:sz w:val="24"/>
          <w:szCs w:val="24"/>
        </w:rPr>
        <w:t>C</w:t>
      </w:r>
      <w:r w:rsidR="002F63CE">
        <w:rPr>
          <w:rFonts w:cstheme="minorHAnsi"/>
          <w:bCs/>
          <w:sz w:val="24"/>
          <w:szCs w:val="24"/>
        </w:rPr>
        <w:t>ollege application cloud system.</w:t>
      </w:r>
      <w:r w:rsidR="007A71F6">
        <w:rPr>
          <w:rFonts w:cstheme="minorHAnsi"/>
          <w:bCs/>
          <w:sz w:val="24"/>
          <w:szCs w:val="24"/>
        </w:rPr>
        <w:t xml:space="preserve"> Dr. Wrice was able to get in contact with the head of the tech department</w:t>
      </w:r>
      <w:r w:rsidR="00DA1B80">
        <w:rPr>
          <w:rFonts w:cstheme="minorHAnsi"/>
          <w:bCs/>
          <w:sz w:val="24"/>
          <w:szCs w:val="24"/>
        </w:rPr>
        <w:t xml:space="preserve"> so that the team could have an exchange with him about putting our application </w:t>
      </w:r>
      <w:r w:rsidR="00BA67BB">
        <w:rPr>
          <w:rFonts w:cstheme="minorHAnsi"/>
          <w:bCs/>
          <w:sz w:val="24"/>
          <w:szCs w:val="24"/>
        </w:rPr>
        <w:t>into the cloud system used at the school.</w:t>
      </w:r>
      <w:r w:rsidR="002A0AB9">
        <w:rPr>
          <w:rFonts w:cstheme="minorHAnsi"/>
          <w:bCs/>
          <w:sz w:val="24"/>
          <w:szCs w:val="24"/>
        </w:rPr>
        <w:t xml:space="preserve"> </w:t>
      </w:r>
      <w:commentRangeStart w:id="46"/>
      <w:proofErr w:type="spellStart"/>
      <w:proofErr w:type="gramStart"/>
      <w:r w:rsidR="00322942">
        <w:rPr>
          <w:rFonts w:cstheme="minorHAnsi"/>
          <w:bCs/>
          <w:sz w:val="24"/>
          <w:szCs w:val="24"/>
        </w:rPr>
        <w:t>Mr.Winch</w:t>
      </w:r>
      <w:proofErr w:type="spellEnd"/>
      <w:proofErr w:type="gramEnd"/>
      <w:r w:rsidR="00322942">
        <w:rPr>
          <w:rFonts w:cstheme="minorHAnsi"/>
          <w:bCs/>
          <w:sz w:val="24"/>
          <w:szCs w:val="24"/>
        </w:rPr>
        <w:t xml:space="preserve">, the head of the tech department asked for the specification of the cloud platform and </w:t>
      </w:r>
      <w:r w:rsidR="00B9429C">
        <w:rPr>
          <w:rFonts w:cstheme="minorHAnsi"/>
          <w:bCs/>
          <w:sz w:val="24"/>
          <w:szCs w:val="24"/>
        </w:rPr>
        <w:t xml:space="preserve">after providing the information he replied explaining that he was unable to </w:t>
      </w:r>
      <w:r w:rsidR="004D1A29">
        <w:rPr>
          <w:rFonts w:cstheme="minorHAnsi"/>
          <w:bCs/>
          <w:sz w:val="24"/>
          <w:szCs w:val="24"/>
        </w:rPr>
        <w:t>provide a cloud platform for us and suggested we use a free database tool</w:t>
      </w:r>
      <w:commentRangeEnd w:id="46"/>
      <w:r w:rsidR="001A2DF1">
        <w:rPr>
          <w:rStyle w:val="CommentReference"/>
        </w:rPr>
        <w:commentReference w:id="46"/>
      </w:r>
      <w:r w:rsidR="004F1737">
        <w:rPr>
          <w:rFonts w:cstheme="minorHAnsi"/>
          <w:bCs/>
          <w:sz w:val="24"/>
          <w:szCs w:val="24"/>
        </w:rPr>
        <w:t>.</w:t>
      </w:r>
    </w:p>
    <w:p w14:paraId="00626953" w14:textId="6E026B22" w:rsidR="003015CC" w:rsidRDefault="00FB2309" w:rsidP="00F82A29">
      <w:pPr>
        <w:ind w:firstLine="720"/>
        <w:rPr>
          <w:rFonts w:cstheme="minorHAnsi"/>
          <w:bCs/>
          <w:sz w:val="24"/>
          <w:szCs w:val="24"/>
        </w:rPr>
      </w:pPr>
      <w:r>
        <w:rPr>
          <w:rFonts w:cstheme="minorHAnsi"/>
          <w:bCs/>
          <w:sz w:val="24"/>
          <w:szCs w:val="24"/>
        </w:rPr>
        <w:t xml:space="preserve">The web forms that were created </w:t>
      </w:r>
      <w:r w:rsidR="00AA06FB">
        <w:rPr>
          <w:rFonts w:cstheme="minorHAnsi"/>
          <w:bCs/>
          <w:sz w:val="24"/>
          <w:szCs w:val="24"/>
        </w:rPr>
        <w:t>missed one important feature, the ability to accept pdfs</w:t>
      </w:r>
      <w:r w:rsidR="00376398">
        <w:rPr>
          <w:rFonts w:cstheme="minorHAnsi"/>
          <w:bCs/>
          <w:sz w:val="24"/>
          <w:szCs w:val="24"/>
        </w:rPr>
        <w:t xml:space="preserve">. It could not be addressed because </w:t>
      </w:r>
      <w:r w:rsidR="00C12D61">
        <w:rPr>
          <w:rFonts w:cstheme="minorHAnsi"/>
          <w:bCs/>
          <w:sz w:val="24"/>
          <w:szCs w:val="24"/>
        </w:rPr>
        <w:t>we did not know how to save pdfs to the database.</w:t>
      </w:r>
      <w:r w:rsidR="00955C63">
        <w:rPr>
          <w:rFonts w:cstheme="minorHAnsi"/>
          <w:bCs/>
          <w:sz w:val="24"/>
          <w:szCs w:val="24"/>
        </w:rPr>
        <w:t xml:space="preserve"> </w:t>
      </w:r>
      <w:r w:rsidR="00A77E47">
        <w:rPr>
          <w:rFonts w:cstheme="minorHAnsi"/>
          <w:bCs/>
          <w:sz w:val="24"/>
          <w:szCs w:val="24"/>
        </w:rPr>
        <w:t xml:space="preserve">The </w:t>
      </w:r>
      <w:r w:rsidR="00A77E47">
        <w:rPr>
          <w:rFonts w:cstheme="minorHAnsi"/>
          <w:bCs/>
          <w:sz w:val="24"/>
          <w:szCs w:val="24"/>
        </w:rPr>
        <w:lastRenderedPageBreak/>
        <w:t xml:space="preserve">solution was addressed in a video on YouTube </w:t>
      </w:r>
      <w:commentRangeStart w:id="47"/>
      <w:r w:rsidR="00A77E47">
        <w:rPr>
          <w:rFonts w:cstheme="minorHAnsi"/>
          <w:bCs/>
          <w:sz w:val="24"/>
          <w:szCs w:val="24"/>
        </w:rPr>
        <w:t>titled</w:t>
      </w:r>
      <w:commentRangeEnd w:id="47"/>
      <w:r w:rsidR="001A2DF1">
        <w:rPr>
          <w:rStyle w:val="CommentReference"/>
        </w:rPr>
        <w:commentReference w:id="47"/>
      </w:r>
      <w:r w:rsidR="00A77E47">
        <w:rPr>
          <w:rFonts w:cstheme="minorHAnsi"/>
          <w:bCs/>
          <w:sz w:val="24"/>
          <w:szCs w:val="24"/>
        </w:rPr>
        <w:t xml:space="preserve">, “Image Upload in </w:t>
      </w:r>
      <w:proofErr w:type="spellStart"/>
      <w:r w:rsidR="00A77E47">
        <w:rPr>
          <w:rFonts w:cstheme="minorHAnsi"/>
          <w:bCs/>
          <w:sz w:val="24"/>
          <w:szCs w:val="24"/>
        </w:rPr>
        <w:t>sql</w:t>
      </w:r>
      <w:proofErr w:type="spellEnd"/>
      <w:r w:rsidR="00A77E47">
        <w:rPr>
          <w:rFonts w:cstheme="minorHAnsi"/>
          <w:bCs/>
          <w:sz w:val="24"/>
          <w:szCs w:val="24"/>
        </w:rPr>
        <w:t xml:space="preserve"> using asp.net with c#</w:t>
      </w:r>
      <w:r w:rsidR="00F1456F">
        <w:rPr>
          <w:rFonts w:cstheme="minorHAnsi"/>
          <w:bCs/>
          <w:sz w:val="24"/>
          <w:szCs w:val="24"/>
        </w:rPr>
        <w:t>.</w:t>
      </w:r>
      <w:r w:rsidR="00A77E47">
        <w:rPr>
          <w:rFonts w:cstheme="minorHAnsi"/>
          <w:bCs/>
          <w:sz w:val="24"/>
          <w:szCs w:val="24"/>
        </w:rPr>
        <w:t>”</w:t>
      </w:r>
      <w:r w:rsidR="00F1456F">
        <w:rPr>
          <w:rFonts w:cstheme="minorHAnsi"/>
          <w:bCs/>
          <w:sz w:val="24"/>
          <w:szCs w:val="24"/>
        </w:rPr>
        <w:t xml:space="preserve"> In the </w:t>
      </w:r>
      <w:commentRangeStart w:id="48"/>
      <w:r w:rsidR="00F1456F">
        <w:rPr>
          <w:rFonts w:cstheme="minorHAnsi"/>
          <w:bCs/>
          <w:sz w:val="24"/>
          <w:szCs w:val="24"/>
        </w:rPr>
        <w:t xml:space="preserve">video </w:t>
      </w:r>
      <w:proofErr w:type="spellStart"/>
      <w:r w:rsidR="00F1456F">
        <w:rPr>
          <w:rFonts w:cstheme="minorHAnsi"/>
          <w:bCs/>
          <w:sz w:val="24"/>
          <w:szCs w:val="24"/>
        </w:rPr>
        <w:t>Asraar</w:t>
      </w:r>
      <w:proofErr w:type="spellEnd"/>
      <w:r w:rsidR="00F1456F">
        <w:rPr>
          <w:rFonts w:cstheme="minorHAnsi"/>
          <w:bCs/>
          <w:sz w:val="24"/>
          <w:szCs w:val="24"/>
        </w:rPr>
        <w:t xml:space="preserve"> </w:t>
      </w:r>
      <w:commentRangeEnd w:id="48"/>
      <w:r w:rsidR="001A2DF1">
        <w:rPr>
          <w:rStyle w:val="CommentReference"/>
        </w:rPr>
        <w:commentReference w:id="48"/>
      </w:r>
      <w:r w:rsidR="00CE4B59">
        <w:rPr>
          <w:rFonts w:cstheme="minorHAnsi"/>
          <w:bCs/>
          <w:sz w:val="24"/>
          <w:szCs w:val="24"/>
        </w:rPr>
        <w:t>shows how to save an image</w:t>
      </w:r>
      <w:r w:rsidR="00E12A36">
        <w:rPr>
          <w:rFonts w:cstheme="minorHAnsi"/>
          <w:bCs/>
          <w:sz w:val="24"/>
          <w:szCs w:val="24"/>
        </w:rPr>
        <w:t xml:space="preserve"> location</w:t>
      </w:r>
      <w:r w:rsidR="00CE4B59">
        <w:rPr>
          <w:rFonts w:cstheme="minorHAnsi"/>
          <w:bCs/>
          <w:sz w:val="24"/>
          <w:szCs w:val="24"/>
        </w:rPr>
        <w:t xml:space="preserve"> </w:t>
      </w:r>
      <w:r w:rsidR="00E12A36">
        <w:rPr>
          <w:rFonts w:cstheme="minorHAnsi"/>
          <w:bCs/>
          <w:sz w:val="24"/>
          <w:szCs w:val="24"/>
        </w:rPr>
        <w:t xml:space="preserve">to a database but it was not the exact </w:t>
      </w:r>
      <w:r w:rsidR="00D60E48">
        <w:rPr>
          <w:rFonts w:cstheme="minorHAnsi"/>
          <w:bCs/>
          <w:sz w:val="24"/>
          <w:szCs w:val="24"/>
        </w:rPr>
        <w:t xml:space="preserve">solution we were looking for. </w:t>
      </w:r>
      <w:commentRangeStart w:id="49"/>
      <w:ins w:id="50" w:author="Vincent Wrice" w:date="2021-07-26T19:27:00Z">
        <w:r w:rsidR="001A2DF1" w:rsidRPr="001A2DF1">
          <w:rPr>
            <w:rFonts w:cstheme="minorHAnsi"/>
            <w:bCs/>
            <w:sz w:val="24"/>
            <w:szCs w:val="24"/>
          </w:rPr>
          <w:t>Image Upload</w:t>
        </w:r>
        <w:r w:rsidR="001A2DF1" w:rsidRPr="001A2DF1" w:rsidDel="001A2DF1">
          <w:rPr>
            <w:rFonts w:cstheme="minorHAnsi"/>
            <w:bCs/>
            <w:sz w:val="24"/>
            <w:szCs w:val="24"/>
          </w:rPr>
          <w:t xml:space="preserve"> </w:t>
        </w:r>
        <w:r w:rsidR="001A2DF1">
          <w:rPr>
            <w:rFonts w:cstheme="minorHAnsi"/>
            <w:bCs/>
            <w:sz w:val="24"/>
            <w:szCs w:val="24"/>
          </w:rPr>
          <w:t xml:space="preserve">uses </w:t>
        </w:r>
      </w:ins>
      <w:del w:id="51" w:author="Vincent Wrice" w:date="2021-07-26T19:27:00Z">
        <w:r w:rsidR="0062699B" w:rsidDel="001A2DF1">
          <w:rPr>
            <w:rFonts w:cstheme="minorHAnsi"/>
            <w:bCs/>
            <w:sz w:val="24"/>
            <w:szCs w:val="24"/>
          </w:rPr>
          <w:delText xml:space="preserve">How it works is </w:delText>
        </w:r>
      </w:del>
      <w:r w:rsidR="0062699B">
        <w:rPr>
          <w:rFonts w:cstheme="minorHAnsi"/>
          <w:bCs/>
          <w:sz w:val="24"/>
          <w:szCs w:val="24"/>
        </w:rPr>
        <w:t xml:space="preserve">a folder is created on the hosts local </w:t>
      </w:r>
      <w:r w:rsidR="003116D9">
        <w:rPr>
          <w:rFonts w:cstheme="minorHAnsi"/>
          <w:bCs/>
          <w:sz w:val="24"/>
          <w:szCs w:val="24"/>
        </w:rPr>
        <w:t xml:space="preserve">computer for saving the file. The file location is then saved into the database </w:t>
      </w:r>
      <w:r w:rsidR="00076541">
        <w:rPr>
          <w:rFonts w:cstheme="minorHAnsi"/>
          <w:bCs/>
          <w:sz w:val="24"/>
          <w:szCs w:val="24"/>
        </w:rPr>
        <w:t xml:space="preserve">thus when the image is queried from the local computer it will retrieve the image. </w:t>
      </w:r>
      <w:commentRangeEnd w:id="49"/>
      <w:r w:rsidR="001A2DF1">
        <w:rPr>
          <w:rStyle w:val="CommentReference"/>
        </w:rPr>
        <w:commentReference w:id="49"/>
      </w:r>
      <w:r w:rsidR="00316FDA">
        <w:rPr>
          <w:rFonts w:cstheme="minorHAnsi"/>
          <w:bCs/>
          <w:sz w:val="24"/>
          <w:szCs w:val="24"/>
        </w:rPr>
        <w:t xml:space="preserve">After </w:t>
      </w:r>
      <w:r w:rsidR="001978C3">
        <w:rPr>
          <w:rFonts w:cstheme="minorHAnsi"/>
          <w:bCs/>
          <w:sz w:val="24"/>
          <w:szCs w:val="24"/>
        </w:rPr>
        <w:t xml:space="preserve">reading a </w:t>
      </w:r>
      <w:ins w:id="52" w:author="Vincent Wrice" w:date="2021-07-26T19:29:00Z">
        <w:r w:rsidR="001A2DF1">
          <w:rPr>
            <w:rFonts w:cstheme="minorHAnsi"/>
            <w:bCs/>
            <w:sz w:val="24"/>
            <w:szCs w:val="24"/>
          </w:rPr>
          <w:t>S</w:t>
        </w:r>
      </w:ins>
      <w:commentRangeStart w:id="53"/>
      <w:del w:id="54" w:author="Vincent Wrice" w:date="2021-07-26T19:29:00Z">
        <w:r w:rsidR="00441ECF" w:rsidDel="001A2DF1">
          <w:rPr>
            <w:rFonts w:cstheme="minorHAnsi"/>
            <w:bCs/>
            <w:sz w:val="24"/>
            <w:szCs w:val="24"/>
          </w:rPr>
          <w:delText>s</w:delText>
        </w:r>
      </w:del>
      <w:r w:rsidR="00441ECF">
        <w:rPr>
          <w:rFonts w:cstheme="minorHAnsi"/>
          <w:bCs/>
          <w:sz w:val="24"/>
          <w:szCs w:val="24"/>
        </w:rPr>
        <w:t xml:space="preserve">tack </w:t>
      </w:r>
      <w:ins w:id="55" w:author="Vincent Wrice" w:date="2021-07-26T19:29:00Z">
        <w:r w:rsidR="001A2DF1">
          <w:rPr>
            <w:rFonts w:cstheme="minorHAnsi"/>
            <w:bCs/>
            <w:sz w:val="24"/>
            <w:szCs w:val="24"/>
          </w:rPr>
          <w:t>O</w:t>
        </w:r>
      </w:ins>
      <w:del w:id="56" w:author="Vincent Wrice" w:date="2021-07-26T19:29:00Z">
        <w:r w:rsidR="00441ECF" w:rsidDel="001A2DF1">
          <w:rPr>
            <w:rFonts w:cstheme="minorHAnsi"/>
            <w:bCs/>
            <w:sz w:val="24"/>
            <w:szCs w:val="24"/>
          </w:rPr>
          <w:delText>o</w:delText>
        </w:r>
      </w:del>
      <w:r w:rsidR="00441ECF">
        <w:rPr>
          <w:rFonts w:cstheme="minorHAnsi"/>
          <w:bCs/>
          <w:sz w:val="24"/>
          <w:szCs w:val="24"/>
        </w:rPr>
        <w:t>verflow</w:t>
      </w:r>
      <w:r w:rsidR="001978C3">
        <w:rPr>
          <w:rFonts w:cstheme="minorHAnsi"/>
          <w:bCs/>
          <w:sz w:val="24"/>
          <w:szCs w:val="24"/>
        </w:rPr>
        <w:t xml:space="preserve"> article </w:t>
      </w:r>
      <w:commentRangeEnd w:id="53"/>
      <w:r w:rsidR="001A2DF1">
        <w:rPr>
          <w:rStyle w:val="CommentReference"/>
        </w:rPr>
        <w:commentReference w:id="53"/>
      </w:r>
      <w:r w:rsidR="001978C3">
        <w:rPr>
          <w:rFonts w:cstheme="minorHAnsi"/>
          <w:bCs/>
          <w:sz w:val="24"/>
          <w:szCs w:val="24"/>
        </w:rPr>
        <w:t>on saving images onto</w:t>
      </w:r>
      <w:r w:rsidR="00B00880">
        <w:rPr>
          <w:rFonts w:cstheme="minorHAnsi"/>
          <w:bCs/>
          <w:sz w:val="24"/>
          <w:szCs w:val="24"/>
        </w:rPr>
        <w:t xml:space="preserve"> a</w:t>
      </w:r>
      <w:r w:rsidR="001978C3">
        <w:rPr>
          <w:rFonts w:cstheme="minorHAnsi"/>
          <w:bCs/>
          <w:sz w:val="24"/>
          <w:szCs w:val="24"/>
        </w:rPr>
        <w:t xml:space="preserve"> </w:t>
      </w:r>
      <w:r w:rsidR="00441ECF">
        <w:rPr>
          <w:rFonts w:cstheme="minorHAnsi"/>
          <w:bCs/>
          <w:sz w:val="24"/>
          <w:szCs w:val="24"/>
        </w:rPr>
        <w:t>cloud-based</w:t>
      </w:r>
      <w:r w:rsidR="00B00880">
        <w:rPr>
          <w:rFonts w:cstheme="minorHAnsi"/>
          <w:bCs/>
          <w:sz w:val="24"/>
          <w:szCs w:val="24"/>
        </w:rPr>
        <w:t xml:space="preserve"> database</w:t>
      </w:r>
      <w:del w:id="57" w:author="Vincent Wrice" w:date="2021-07-26T19:31:00Z">
        <w:r w:rsidR="00B00880" w:rsidDel="00BD10E5">
          <w:rPr>
            <w:rFonts w:cstheme="minorHAnsi"/>
            <w:bCs/>
            <w:sz w:val="24"/>
            <w:szCs w:val="24"/>
          </w:rPr>
          <w:delText>, it was discovered that</w:delText>
        </w:r>
      </w:del>
      <w:ins w:id="58" w:author="Vincent Wrice" w:date="2021-07-26T19:31:00Z">
        <w:r w:rsidR="00BD10E5">
          <w:rPr>
            <w:rFonts w:cstheme="minorHAnsi"/>
            <w:bCs/>
            <w:sz w:val="24"/>
            <w:szCs w:val="24"/>
          </w:rPr>
          <w:t xml:space="preserve"> we determined</w:t>
        </w:r>
      </w:ins>
      <w:r w:rsidR="00B00880">
        <w:rPr>
          <w:rFonts w:cstheme="minorHAnsi"/>
          <w:bCs/>
          <w:sz w:val="24"/>
          <w:szCs w:val="24"/>
        </w:rPr>
        <w:t xml:space="preserve"> this </w:t>
      </w:r>
      <w:ins w:id="59" w:author="Vincent Wrice" w:date="2021-07-26T19:31:00Z">
        <w:r w:rsidR="00BD10E5">
          <w:rPr>
            <w:rFonts w:cstheme="minorHAnsi"/>
            <w:bCs/>
            <w:sz w:val="24"/>
            <w:szCs w:val="24"/>
          </w:rPr>
          <w:t>was</w:t>
        </w:r>
      </w:ins>
      <w:del w:id="60" w:author="Vincent Wrice" w:date="2021-07-26T19:31:00Z">
        <w:r w:rsidR="00B00880" w:rsidDel="00BD10E5">
          <w:rPr>
            <w:rFonts w:cstheme="minorHAnsi"/>
            <w:bCs/>
            <w:sz w:val="24"/>
            <w:szCs w:val="24"/>
          </w:rPr>
          <w:delText>is</w:delText>
        </w:r>
      </w:del>
      <w:r w:rsidR="00B00880">
        <w:rPr>
          <w:rFonts w:cstheme="minorHAnsi"/>
          <w:bCs/>
          <w:sz w:val="24"/>
          <w:szCs w:val="24"/>
        </w:rPr>
        <w:t xml:space="preserve"> not an option. Cloud based database</w:t>
      </w:r>
      <w:ins w:id="61" w:author="Vincent Wrice" w:date="2021-07-26T19:31:00Z">
        <w:r w:rsidR="00BD10E5">
          <w:rPr>
            <w:rFonts w:cstheme="minorHAnsi"/>
            <w:bCs/>
            <w:sz w:val="24"/>
            <w:szCs w:val="24"/>
          </w:rPr>
          <w:t>s</w:t>
        </w:r>
      </w:ins>
      <w:r w:rsidR="00B00880">
        <w:rPr>
          <w:rFonts w:cstheme="minorHAnsi"/>
          <w:bCs/>
          <w:sz w:val="24"/>
          <w:szCs w:val="24"/>
        </w:rPr>
        <w:t xml:space="preserve"> do not allow for pdf storage</w:t>
      </w:r>
      <w:r w:rsidR="00172225">
        <w:rPr>
          <w:rFonts w:cstheme="minorHAnsi"/>
          <w:bCs/>
          <w:sz w:val="24"/>
          <w:szCs w:val="24"/>
        </w:rPr>
        <w:t xml:space="preserve">. </w:t>
      </w:r>
      <w:del w:id="62" w:author="Vincent Wrice" w:date="2021-07-26T19:32:00Z">
        <w:r w:rsidR="00172225" w:rsidDel="00BD10E5">
          <w:rPr>
            <w:rFonts w:cstheme="minorHAnsi"/>
            <w:bCs/>
            <w:sz w:val="24"/>
            <w:szCs w:val="24"/>
          </w:rPr>
          <w:delText>Dr. Wrice</w:delText>
        </w:r>
      </w:del>
      <w:ins w:id="63" w:author="Vincent Wrice" w:date="2021-07-26T19:32:00Z">
        <w:r w:rsidR="00BD10E5">
          <w:rPr>
            <w:rFonts w:cstheme="minorHAnsi"/>
            <w:bCs/>
            <w:sz w:val="24"/>
            <w:szCs w:val="24"/>
          </w:rPr>
          <w:t>Our mentor</w:t>
        </w:r>
      </w:ins>
      <w:r w:rsidR="00172225">
        <w:rPr>
          <w:rFonts w:cstheme="minorHAnsi"/>
          <w:bCs/>
          <w:sz w:val="24"/>
          <w:szCs w:val="24"/>
        </w:rPr>
        <w:t xml:space="preserve"> </w:t>
      </w:r>
      <w:r w:rsidR="00441ECF">
        <w:rPr>
          <w:rFonts w:cstheme="minorHAnsi"/>
          <w:bCs/>
          <w:sz w:val="24"/>
          <w:szCs w:val="24"/>
        </w:rPr>
        <w:t>suggested</w:t>
      </w:r>
      <w:r w:rsidR="00172225">
        <w:rPr>
          <w:rFonts w:cstheme="minorHAnsi"/>
          <w:bCs/>
          <w:sz w:val="24"/>
          <w:szCs w:val="24"/>
        </w:rPr>
        <w:t xml:space="preserve"> we </w:t>
      </w:r>
      <w:r w:rsidR="00A17649">
        <w:rPr>
          <w:rFonts w:cstheme="minorHAnsi"/>
          <w:bCs/>
          <w:sz w:val="24"/>
          <w:szCs w:val="24"/>
        </w:rPr>
        <w:t xml:space="preserve">have the </w:t>
      </w:r>
      <w:r w:rsidR="000C3EBD">
        <w:rPr>
          <w:rFonts w:cstheme="minorHAnsi"/>
          <w:bCs/>
          <w:sz w:val="24"/>
          <w:szCs w:val="24"/>
        </w:rPr>
        <w:t xml:space="preserve">document management system </w:t>
      </w:r>
      <w:r w:rsidR="00A17649">
        <w:rPr>
          <w:rFonts w:cstheme="minorHAnsi"/>
          <w:bCs/>
          <w:sz w:val="24"/>
          <w:szCs w:val="24"/>
        </w:rPr>
        <w:t>local to each user</w:t>
      </w:r>
      <w:r w:rsidR="000C3EBD">
        <w:rPr>
          <w:rFonts w:cstheme="minorHAnsi"/>
          <w:bCs/>
          <w:sz w:val="24"/>
          <w:szCs w:val="24"/>
        </w:rPr>
        <w:t xml:space="preserve">. This would mean that only they would have access to their </w:t>
      </w:r>
      <w:r w:rsidR="00441ECF">
        <w:rPr>
          <w:rFonts w:cstheme="minorHAnsi"/>
          <w:bCs/>
          <w:sz w:val="24"/>
          <w:szCs w:val="24"/>
        </w:rPr>
        <w:t>documents,</w:t>
      </w:r>
      <w:r w:rsidR="000C3EBD">
        <w:rPr>
          <w:rFonts w:cstheme="minorHAnsi"/>
          <w:bCs/>
          <w:sz w:val="24"/>
          <w:szCs w:val="24"/>
        </w:rPr>
        <w:t xml:space="preserve"> and it would be saved to their machine</w:t>
      </w:r>
      <w:r w:rsidR="00033FC7">
        <w:rPr>
          <w:rFonts w:cstheme="minorHAnsi"/>
          <w:bCs/>
          <w:sz w:val="24"/>
          <w:szCs w:val="24"/>
        </w:rPr>
        <w:t xml:space="preserve">, they could then send, </w:t>
      </w:r>
      <w:r w:rsidR="00A24E08">
        <w:rPr>
          <w:rFonts w:cstheme="minorHAnsi"/>
          <w:bCs/>
          <w:sz w:val="24"/>
          <w:szCs w:val="24"/>
        </w:rPr>
        <w:t>save,</w:t>
      </w:r>
      <w:r w:rsidR="00033FC7">
        <w:rPr>
          <w:rFonts w:cstheme="minorHAnsi"/>
          <w:bCs/>
          <w:sz w:val="24"/>
          <w:szCs w:val="24"/>
        </w:rPr>
        <w:t xml:space="preserve"> and print as many copies as they wan</w:t>
      </w:r>
      <w:r w:rsidR="00A1687B">
        <w:rPr>
          <w:rFonts w:cstheme="minorHAnsi"/>
          <w:bCs/>
          <w:sz w:val="24"/>
          <w:szCs w:val="24"/>
        </w:rPr>
        <w:t>t</w:t>
      </w:r>
      <w:r w:rsidR="00033FC7">
        <w:rPr>
          <w:rFonts w:cstheme="minorHAnsi"/>
          <w:bCs/>
          <w:sz w:val="24"/>
          <w:szCs w:val="24"/>
        </w:rPr>
        <w:t xml:space="preserve">. </w:t>
      </w:r>
      <w:r w:rsidR="005A7FCE">
        <w:rPr>
          <w:rFonts w:cstheme="minorHAnsi"/>
          <w:bCs/>
          <w:sz w:val="24"/>
          <w:szCs w:val="24"/>
        </w:rPr>
        <w:t xml:space="preserve">This was not something ever considered by the </w:t>
      </w:r>
      <w:r w:rsidR="00441ECF">
        <w:rPr>
          <w:rFonts w:cstheme="minorHAnsi"/>
          <w:bCs/>
          <w:sz w:val="24"/>
          <w:szCs w:val="24"/>
        </w:rPr>
        <w:t>team,</w:t>
      </w:r>
      <w:r w:rsidR="005A7FCE">
        <w:rPr>
          <w:rFonts w:cstheme="minorHAnsi"/>
          <w:bCs/>
          <w:sz w:val="24"/>
          <w:szCs w:val="24"/>
        </w:rPr>
        <w:t xml:space="preserve"> but </w:t>
      </w:r>
      <w:r w:rsidR="008F165D">
        <w:rPr>
          <w:rFonts w:cstheme="minorHAnsi"/>
          <w:bCs/>
          <w:sz w:val="24"/>
          <w:szCs w:val="24"/>
        </w:rPr>
        <w:t xml:space="preserve">it works well with the </w:t>
      </w:r>
      <w:r w:rsidR="00E15574">
        <w:rPr>
          <w:rFonts w:cstheme="minorHAnsi"/>
          <w:bCs/>
          <w:sz w:val="24"/>
          <w:szCs w:val="24"/>
        </w:rPr>
        <w:t>setup</w:t>
      </w:r>
      <w:r w:rsidR="00772260">
        <w:rPr>
          <w:rFonts w:cstheme="minorHAnsi"/>
          <w:bCs/>
          <w:sz w:val="24"/>
          <w:szCs w:val="24"/>
        </w:rPr>
        <w:t xml:space="preserve"> of the system. There was never a need for system to be cloud based</w:t>
      </w:r>
      <w:r w:rsidR="00441ECF">
        <w:rPr>
          <w:rFonts w:cstheme="minorHAnsi"/>
          <w:bCs/>
          <w:sz w:val="24"/>
          <w:szCs w:val="24"/>
        </w:rPr>
        <w:t xml:space="preserve"> when the faculty could just send it when they want.</w:t>
      </w:r>
      <w:r w:rsidR="000B1614">
        <w:rPr>
          <w:rFonts w:cstheme="minorHAnsi"/>
          <w:bCs/>
          <w:sz w:val="24"/>
          <w:szCs w:val="24"/>
        </w:rPr>
        <w:t xml:space="preserve"> </w:t>
      </w:r>
    </w:p>
    <w:p w14:paraId="5E3F102C" w14:textId="550011B8" w:rsidR="00F82A29" w:rsidRPr="0090292C" w:rsidRDefault="00B52A1A" w:rsidP="0090292C">
      <w:pPr>
        <w:ind w:firstLine="720"/>
        <w:rPr>
          <w:rFonts w:cstheme="minorHAnsi"/>
          <w:bCs/>
          <w:sz w:val="24"/>
          <w:szCs w:val="24"/>
        </w:rPr>
      </w:pPr>
      <w:r>
        <w:rPr>
          <w:rFonts w:cstheme="minorHAnsi"/>
          <w:bCs/>
          <w:sz w:val="24"/>
          <w:szCs w:val="24"/>
        </w:rPr>
        <w:t xml:space="preserve">Azure cloud services </w:t>
      </w:r>
      <w:del w:id="64" w:author="Vincent Wrice" w:date="2021-07-26T19:32:00Z">
        <w:r w:rsidDel="00BD10E5">
          <w:rPr>
            <w:rFonts w:cstheme="minorHAnsi"/>
            <w:bCs/>
            <w:sz w:val="24"/>
            <w:szCs w:val="24"/>
          </w:rPr>
          <w:delText xml:space="preserve">was </w:delText>
        </w:r>
      </w:del>
      <w:ins w:id="65" w:author="Vincent Wrice" w:date="2021-07-26T19:32:00Z">
        <w:r w:rsidR="00BD10E5">
          <w:rPr>
            <w:rFonts w:cstheme="minorHAnsi"/>
            <w:bCs/>
            <w:sz w:val="24"/>
            <w:szCs w:val="24"/>
          </w:rPr>
          <w:t>is</w:t>
        </w:r>
        <w:r w:rsidR="00BD10E5">
          <w:rPr>
            <w:rFonts w:cstheme="minorHAnsi"/>
            <w:bCs/>
            <w:sz w:val="24"/>
            <w:szCs w:val="24"/>
          </w:rPr>
          <w:t xml:space="preserve"> </w:t>
        </w:r>
      </w:ins>
      <w:r>
        <w:rPr>
          <w:rFonts w:cstheme="minorHAnsi"/>
          <w:bCs/>
          <w:sz w:val="24"/>
          <w:szCs w:val="24"/>
        </w:rPr>
        <w:t xml:space="preserve">a free service for the first 2 months </w:t>
      </w:r>
      <w:r w:rsidR="00880845">
        <w:rPr>
          <w:rFonts w:cstheme="minorHAnsi"/>
          <w:bCs/>
          <w:sz w:val="24"/>
          <w:szCs w:val="24"/>
        </w:rPr>
        <w:t xml:space="preserve">but afterwards they would charge for certain services. The way in which they charged for the service was not clear </w:t>
      </w:r>
      <w:r w:rsidR="00DA07DA">
        <w:rPr>
          <w:rFonts w:cstheme="minorHAnsi"/>
          <w:bCs/>
          <w:sz w:val="24"/>
          <w:szCs w:val="24"/>
        </w:rPr>
        <w:t xml:space="preserve">which made </w:t>
      </w:r>
      <w:del w:id="66" w:author="Vincent Wrice" w:date="2021-07-26T19:33:00Z">
        <w:r w:rsidR="00DA07DA" w:rsidDel="00BD10E5">
          <w:rPr>
            <w:rFonts w:cstheme="minorHAnsi"/>
            <w:bCs/>
            <w:sz w:val="24"/>
            <w:szCs w:val="24"/>
          </w:rPr>
          <w:delText xml:space="preserve">keeping </w:delText>
        </w:r>
      </w:del>
      <w:ins w:id="67" w:author="Vincent Wrice" w:date="2021-07-26T19:33:00Z">
        <w:r w:rsidR="00BD10E5">
          <w:rPr>
            <w:rFonts w:cstheme="minorHAnsi"/>
            <w:bCs/>
            <w:sz w:val="24"/>
            <w:szCs w:val="24"/>
          </w:rPr>
          <w:t>maintaining</w:t>
        </w:r>
        <w:r w:rsidR="00BD10E5">
          <w:rPr>
            <w:rFonts w:cstheme="minorHAnsi"/>
            <w:bCs/>
            <w:sz w:val="24"/>
            <w:szCs w:val="24"/>
          </w:rPr>
          <w:t xml:space="preserve"> </w:t>
        </w:r>
      </w:ins>
      <w:r w:rsidR="00DA07DA">
        <w:rPr>
          <w:rFonts w:cstheme="minorHAnsi"/>
          <w:bCs/>
          <w:sz w:val="24"/>
          <w:szCs w:val="24"/>
        </w:rPr>
        <w:t xml:space="preserve">the database </w:t>
      </w:r>
      <w:del w:id="68" w:author="Vincent Wrice" w:date="2021-07-26T19:33:00Z">
        <w:r w:rsidR="00DA07DA" w:rsidDel="00BD10E5">
          <w:rPr>
            <w:rFonts w:cstheme="minorHAnsi"/>
            <w:bCs/>
            <w:sz w:val="24"/>
            <w:szCs w:val="24"/>
          </w:rPr>
          <w:delText xml:space="preserve">up </w:delText>
        </w:r>
      </w:del>
      <w:r w:rsidR="00DA07DA">
        <w:rPr>
          <w:rFonts w:cstheme="minorHAnsi"/>
          <w:bCs/>
          <w:sz w:val="24"/>
          <w:szCs w:val="24"/>
        </w:rPr>
        <w:t xml:space="preserve">difficult. After </w:t>
      </w:r>
      <w:del w:id="69" w:author="Vincent Wrice" w:date="2021-07-26T19:33:00Z">
        <w:r w:rsidR="00DA07DA" w:rsidDel="00BD10E5">
          <w:rPr>
            <w:rFonts w:cstheme="minorHAnsi"/>
            <w:bCs/>
            <w:sz w:val="24"/>
            <w:szCs w:val="24"/>
          </w:rPr>
          <w:delText>having</w:delText>
        </w:r>
      </w:del>
      <w:ins w:id="70" w:author="Vincent Wrice" w:date="2021-07-26T19:33:00Z">
        <w:r w:rsidR="00BD10E5">
          <w:rPr>
            <w:rFonts w:cstheme="minorHAnsi"/>
            <w:bCs/>
            <w:sz w:val="24"/>
            <w:szCs w:val="24"/>
          </w:rPr>
          <w:t xml:space="preserve"> developing</w:t>
        </w:r>
      </w:ins>
      <w:del w:id="71" w:author="Vincent Wrice" w:date="2021-07-26T19:33:00Z">
        <w:r w:rsidR="00DA07DA" w:rsidDel="00BD10E5">
          <w:rPr>
            <w:rFonts w:cstheme="minorHAnsi"/>
            <w:bCs/>
            <w:sz w:val="24"/>
            <w:szCs w:val="24"/>
          </w:rPr>
          <w:delText xml:space="preserve"> </w:delText>
        </w:r>
      </w:del>
      <w:ins w:id="72" w:author="Vincent Wrice" w:date="2021-07-26T19:33:00Z">
        <w:r w:rsidR="00BD10E5">
          <w:rPr>
            <w:rFonts w:cstheme="minorHAnsi"/>
            <w:bCs/>
            <w:sz w:val="24"/>
            <w:szCs w:val="24"/>
          </w:rPr>
          <w:t xml:space="preserve"> </w:t>
        </w:r>
      </w:ins>
      <w:r w:rsidR="00DA07DA">
        <w:rPr>
          <w:rFonts w:cstheme="minorHAnsi"/>
          <w:bCs/>
          <w:sz w:val="24"/>
          <w:szCs w:val="24"/>
        </w:rPr>
        <w:t xml:space="preserve">the database </w:t>
      </w:r>
      <w:del w:id="73" w:author="Vincent Wrice" w:date="2021-07-26T19:33:00Z">
        <w:r w:rsidR="00DA07DA" w:rsidDel="00BD10E5">
          <w:rPr>
            <w:rFonts w:cstheme="minorHAnsi"/>
            <w:bCs/>
            <w:sz w:val="24"/>
            <w:szCs w:val="24"/>
          </w:rPr>
          <w:delText xml:space="preserve">up </w:delText>
        </w:r>
      </w:del>
      <w:r w:rsidR="00DA07DA">
        <w:rPr>
          <w:rFonts w:cstheme="minorHAnsi"/>
          <w:bCs/>
          <w:sz w:val="24"/>
          <w:szCs w:val="24"/>
        </w:rPr>
        <w:t xml:space="preserve">for </w:t>
      </w:r>
      <w:del w:id="74" w:author="Vincent Wrice" w:date="2021-07-26T19:34:00Z">
        <w:r w:rsidR="00DA07DA" w:rsidDel="00BD10E5">
          <w:rPr>
            <w:rFonts w:cstheme="minorHAnsi"/>
            <w:bCs/>
            <w:sz w:val="24"/>
            <w:szCs w:val="24"/>
          </w:rPr>
          <w:delText xml:space="preserve">about </w:delText>
        </w:r>
      </w:del>
      <w:r w:rsidR="00DA07DA">
        <w:rPr>
          <w:rFonts w:cstheme="minorHAnsi"/>
          <w:bCs/>
          <w:sz w:val="24"/>
          <w:szCs w:val="24"/>
        </w:rPr>
        <w:t>4 months a team member who</w:t>
      </w:r>
      <w:r w:rsidR="00446FB7">
        <w:rPr>
          <w:rFonts w:cstheme="minorHAnsi"/>
          <w:bCs/>
          <w:sz w:val="24"/>
          <w:szCs w:val="24"/>
        </w:rPr>
        <w:t xml:space="preserve"> </w:t>
      </w:r>
      <w:r w:rsidR="002A28FD">
        <w:rPr>
          <w:rFonts w:cstheme="minorHAnsi"/>
          <w:bCs/>
          <w:sz w:val="24"/>
          <w:szCs w:val="24"/>
        </w:rPr>
        <w:t>oversaw</w:t>
      </w:r>
      <w:r w:rsidR="00446FB7">
        <w:rPr>
          <w:rFonts w:cstheme="minorHAnsi"/>
          <w:bCs/>
          <w:sz w:val="24"/>
          <w:szCs w:val="24"/>
        </w:rPr>
        <w:t xml:space="preserve"> the database was charged over $200 for the azure service. </w:t>
      </w:r>
      <w:r w:rsidR="00707231">
        <w:rPr>
          <w:rFonts w:cstheme="minorHAnsi"/>
          <w:bCs/>
          <w:sz w:val="24"/>
          <w:szCs w:val="24"/>
        </w:rPr>
        <w:t>Then 2 months after the first charge he was charged another $455</w:t>
      </w:r>
      <w:r w:rsidR="00D35A28">
        <w:rPr>
          <w:rFonts w:cstheme="minorHAnsi"/>
          <w:bCs/>
          <w:sz w:val="24"/>
          <w:szCs w:val="24"/>
        </w:rPr>
        <w:t xml:space="preserve">. After the first charge the account was not used much to </w:t>
      </w:r>
      <w:r w:rsidR="002A28FD">
        <w:rPr>
          <w:rFonts w:cstheme="minorHAnsi"/>
          <w:bCs/>
          <w:sz w:val="24"/>
          <w:szCs w:val="24"/>
        </w:rPr>
        <w:t xml:space="preserve">avoid charges but instead the price went up and thus the account was closed. There was not much of an issue with closing the account because the database could easily be recreated thanks to the </w:t>
      </w:r>
      <w:r w:rsidR="0095769B">
        <w:rPr>
          <w:rFonts w:cstheme="minorHAnsi"/>
          <w:bCs/>
          <w:sz w:val="24"/>
          <w:szCs w:val="24"/>
        </w:rPr>
        <w:t xml:space="preserve">ERD into a local database. </w:t>
      </w:r>
    </w:p>
    <w:p w14:paraId="345C6258" w14:textId="749E9C78" w:rsidR="00F82A29" w:rsidRDefault="00F82A29" w:rsidP="00F82A29">
      <w:pPr>
        <w:rPr>
          <w:rFonts w:cstheme="minorHAnsi"/>
          <w:b/>
          <w:sz w:val="26"/>
          <w:szCs w:val="26"/>
        </w:rPr>
      </w:pPr>
      <w:r w:rsidRPr="009D437A">
        <w:rPr>
          <w:rFonts w:cstheme="minorHAnsi"/>
          <w:b/>
          <w:sz w:val="26"/>
          <w:szCs w:val="26"/>
        </w:rPr>
        <w:t>Results</w:t>
      </w:r>
    </w:p>
    <w:p w14:paraId="03E5954B" w14:textId="45B7FCBD" w:rsidR="00B40095" w:rsidRDefault="00434FA4" w:rsidP="00F82A29">
      <w:pPr>
        <w:rPr>
          <w:rFonts w:cstheme="minorHAnsi"/>
          <w:bCs/>
          <w:sz w:val="24"/>
          <w:szCs w:val="24"/>
        </w:rPr>
      </w:pPr>
      <w:r>
        <w:rPr>
          <w:rFonts w:cstheme="minorHAnsi"/>
          <w:b/>
          <w:sz w:val="26"/>
          <w:szCs w:val="26"/>
        </w:rPr>
        <w:tab/>
      </w:r>
      <w:r w:rsidR="00FA1E17" w:rsidRPr="00FA1E17">
        <w:rPr>
          <w:rFonts w:cstheme="minorHAnsi"/>
          <w:bCs/>
          <w:sz w:val="24"/>
          <w:szCs w:val="24"/>
        </w:rPr>
        <w:t xml:space="preserve">Through the course of this </w:t>
      </w:r>
      <w:r w:rsidR="00450919" w:rsidRPr="00FA1E17">
        <w:rPr>
          <w:rFonts w:cstheme="minorHAnsi"/>
          <w:bCs/>
          <w:sz w:val="24"/>
          <w:szCs w:val="24"/>
        </w:rPr>
        <w:t>research,</w:t>
      </w:r>
      <w:r w:rsidR="00FA1E17" w:rsidRPr="00FA1E17">
        <w:rPr>
          <w:rFonts w:cstheme="minorHAnsi"/>
          <w:bCs/>
          <w:sz w:val="24"/>
          <w:szCs w:val="24"/>
        </w:rPr>
        <w:t xml:space="preserve"> we fo</w:t>
      </w:r>
      <w:r w:rsidR="00364352">
        <w:rPr>
          <w:rFonts w:cstheme="minorHAnsi"/>
          <w:bCs/>
          <w:sz w:val="24"/>
          <w:szCs w:val="24"/>
        </w:rPr>
        <w:t>u</w:t>
      </w:r>
      <w:r w:rsidR="00B53664">
        <w:rPr>
          <w:rFonts w:cstheme="minorHAnsi"/>
          <w:bCs/>
          <w:sz w:val="24"/>
          <w:szCs w:val="24"/>
        </w:rPr>
        <w:t xml:space="preserve">nd that using a cloud service is very </w:t>
      </w:r>
      <w:r w:rsidR="006B3A4A">
        <w:rPr>
          <w:rFonts w:cstheme="minorHAnsi"/>
          <w:bCs/>
          <w:sz w:val="24"/>
          <w:szCs w:val="24"/>
        </w:rPr>
        <w:t>pricey and</w:t>
      </w:r>
      <w:r w:rsidR="00450919">
        <w:rPr>
          <w:rFonts w:cstheme="minorHAnsi"/>
          <w:bCs/>
          <w:sz w:val="24"/>
          <w:szCs w:val="24"/>
        </w:rPr>
        <w:t xml:space="preserve"> difficult to navigate. It should not be used unless someone is well trained on it and there </w:t>
      </w:r>
      <w:r w:rsidR="00B83934">
        <w:rPr>
          <w:rFonts w:cstheme="minorHAnsi"/>
          <w:bCs/>
          <w:sz w:val="24"/>
          <w:szCs w:val="24"/>
        </w:rPr>
        <w:t>is</w:t>
      </w:r>
      <w:r w:rsidR="00450919">
        <w:rPr>
          <w:rFonts w:cstheme="minorHAnsi"/>
          <w:bCs/>
          <w:sz w:val="24"/>
          <w:szCs w:val="24"/>
        </w:rPr>
        <w:t xml:space="preserve"> a good amount of fund going into it. </w:t>
      </w:r>
      <w:commentRangeStart w:id="75"/>
      <w:r w:rsidR="00B83934">
        <w:rPr>
          <w:rFonts w:cstheme="minorHAnsi"/>
          <w:bCs/>
          <w:sz w:val="24"/>
          <w:szCs w:val="24"/>
        </w:rPr>
        <w:t>T</w:t>
      </w:r>
      <w:r w:rsidR="00005051">
        <w:rPr>
          <w:rFonts w:cstheme="minorHAnsi"/>
          <w:bCs/>
          <w:sz w:val="24"/>
          <w:szCs w:val="24"/>
        </w:rPr>
        <w:t xml:space="preserve">here is a lot that goes into moving a system onto </w:t>
      </w:r>
      <w:r w:rsidR="004B6C8F">
        <w:rPr>
          <w:rFonts w:cstheme="minorHAnsi"/>
          <w:bCs/>
          <w:sz w:val="24"/>
          <w:szCs w:val="24"/>
        </w:rPr>
        <w:t xml:space="preserve">a computer system and this was something overlooked at the start but as we got into the </w:t>
      </w:r>
      <w:r w:rsidR="00D0242B">
        <w:rPr>
          <w:rFonts w:cstheme="minorHAnsi"/>
          <w:bCs/>
          <w:sz w:val="24"/>
          <w:szCs w:val="24"/>
        </w:rPr>
        <w:t xml:space="preserve">mist of creating the layout things became very </w:t>
      </w:r>
      <w:r w:rsidR="006B3A4A">
        <w:rPr>
          <w:rFonts w:cstheme="minorHAnsi"/>
          <w:bCs/>
          <w:sz w:val="24"/>
          <w:szCs w:val="24"/>
        </w:rPr>
        <w:t xml:space="preserve">confusing. </w:t>
      </w:r>
      <w:commentRangeEnd w:id="75"/>
      <w:r w:rsidR="00BD10E5">
        <w:rPr>
          <w:rStyle w:val="CommentReference"/>
        </w:rPr>
        <w:commentReference w:id="75"/>
      </w:r>
      <w:r w:rsidR="006B3A4A">
        <w:rPr>
          <w:rFonts w:cstheme="minorHAnsi"/>
          <w:bCs/>
          <w:sz w:val="24"/>
          <w:szCs w:val="24"/>
        </w:rPr>
        <w:t xml:space="preserve">What also contributed to the confusion was the lack of proper training on the software we were working with. This made solving development problems difficult because, for instance, we did not know what some of the errors </w:t>
      </w:r>
      <w:commentRangeStart w:id="76"/>
      <w:r w:rsidR="006B3A4A">
        <w:rPr>
          <w:rFonts w:cstheme="minorHAnsi"/>
          <w:bCs/>
          <w:sz w:val="24"/>
          <w:szCs w:val="24"/>
        </w:rPr>
        <w:t>meant</w:t>
      </w:r>
      <w:commentRangeEnd w:id="76"/>
      <w:r w:rsidR="00BD10E5">
        <w:rPr>
          <w:rStyle w:val="CommentReference"/>
        </w:rPr>
        <w:commentReference w:id="76"/>
      </w:r>
      <w:r w:rsidR="006B3A4A">
        <w:rPr>
          <w:rFonts w:cstheme="minorHAnsi"/>
          <w:bCs/>
          <w:sz w:val="24"/>
          <w:szCs w:val="24"/>
        </w:rPr>
        <w:t xml:space="preserve">. The project ended up being unfinished because of our lack of understanding in the software. </w:t>
      </w:r>
    </w:p>
    <w:p w14:paraId="3DA98717" w14:textId="6BC30C22" w:rsidR="00F82A29" w:rsidRPr="0090292C" w:rsidRDefault="006B3A4A" w:rsidP="0090292C">
      <w:pPr>
        <w:rPr>
          <w:rFonts w:cstheme="minorHAnsi"/>
          <w:bCs/>
          <w:sz w:val="24"/>
          <w:szCs w:val="24"/>
        </w:rPr>
      </w:pPr>
      <w:r>
        <w:rPr>
          <w:rFonts w:cstheme="minorHAnsi"/>
          <w:bCs/>
          <w:sz w:val="24"/>
          <w:szCs w:val="24"/>
        </w:rPr>
        <w:tab/>
        <w:t xml:space="preserve">What we have is a web form made with visual studio and C#, a local database with </w:t>
      </w:r>
      <w:r w:rsidR="00A15C15">
        <w:rPr>
          <w:rFonts w:cstheme="minorHAnsi"/>
          <w:bCs/>
          <w:sz w:val="24"/>
          <w:szCs w:val="24"/>
        </w:rPr>
        <w:t>all</w:t>
      </w:r>
      <w:r>
        <w:rPr>
          <w:rFonts w:cstheme="minorHAnsi"/>
          <w:bCs/>
          <w:sz w:val="24"/>
          <w:szCs w:val="24"/>
        </w:rPr>
        <w:t xml:space="preserve"> the required entities and a within our notes </w:t>
      </w:r>
      <w:commentRangeStart w:id="77"/>
      <w:r>
        <w:rPr>
          <w:rFonts w:cstheme="minorHAnsi"/>
          <w:bCs/>
          <w:sz w:val="24"/>
          <w:szCs w:val="24"/>
        </w:rPr>
        <w:t>we have a layout of what needs to be added to the website in order to make a completely functional website to replace the current faculty record file system.</w:t>
      </w:r>
      <w:commentRangeEnd w:id="77"/>
      <w:r w:rsidR="00BD10E5">
        <w:rPr>
          <w:rStyle w:val="CommentReference"/>
        </w:rPr>
        <w:commentReference w:id="77"/>
      </w:r>
    </w:p>
    <w:p w14:paraId="29EC6A53" w14:textId="5C680468" w:rsidR="00571EC3" w:rsidRDefault="00F82A29" w:rsidP="00F82A29">
      <w:pPr>
        <w:rPr>
          <w:rFonts w:cstheme="minorHAnsi"/>
          <w:b/>
          <w:sz w:val="26"/>
          <w:szCs w:val="26"/>
        </w:rPr>
      </w:pPr>
      <w:r w:rsidRPr="009D437A">
        <w:rPr>
          <w:rFonts w:cstheme="minorHAnsi"/>
          <w:b/>
          <w:sz w:val="26"/>
          <w:szCs w:val="26"/>
        </w:rPr>
        <w:t>Conclusions</w:t>
      </w:r>
    </w:p>
    <w:p w14:paraId="0356619E" w14:textId="7168036E" w:rsidR="00813072" w:rsidRPr="00813072" w:rsidRDefault="00571EC3" w:rsidP="00F82A29">
      <w:pPr>
        <w:rPr>
          <w:rFonts w:cstheme="minorHAnsi"/>
          <w:bCs/>
          <w:sz w:val="24"/>
          <w:szCs w:val="24"/>
        </w:rPr>
      </w:pPr>
      <w:r>
        <w:rPr>
          <w:rFonts w:cstheme="minorHAnsi"/>
          <w:b/>
          <w:sz w:val="26"/>
          <w:szCs w:val="26"/>
        </w:rPr>
        <w:tab/>
      </w:r>
      <w:r w:rsidR="00813072">
        <w:rPr>
          <w:rFonts w:cstheme="minorHAnsi"/>
          <w:bCs/>
          <w:sz w:val="24"/>
          <w:szCs w:val="24"/>
        </w:rPr>
        <w:t>The pr</w:t>
      </w:r>
      <w:r w:rsidR="00782F16">
        <w:rPr>
          <w:rFonts w:cstheme="minorHAnsi"/>
          <w:bCs/>
          <w:sz w:val="24"/>
          <w:szCs w:val="24"/>
        </w:rPr>
        <w:t xml:space="preserve">oject </w:t>
      </w:r>
      <w:r w:rsidR="00A15C15">
        <w:rPr>
          <w:rFonts w:cstheme="minorHAnsi"/>
          <w:bCs/>
          <w:sz w:val="24"/>
          <w:szCs w:val="24"/>
        </w:rPr>
        <w:t>was</w:t>
      </w:r>
      <w:r w:rsidR="00782F16">
        <w:rPr>
          <w:rFonts w:cstheme="minorHAnsi"/>
          <w:bCs/>
          <w:sz w:val="24"/>
          <w:szCs w:val="24"/>
        </w:rPr>
        <w:t xml:space="preserve"> overwhelming</w:t>
      </w:r>
      <w:r w:rsidR="00A15C15">
        <w:rPr>
          <w:rFonts w:cstheme="minorHAnsi"/>
          <w:bCs/>
          <w:sz w:val="24"/>
          <w:szCs w:val="24"/>
        </w:rPr>
        <w:t xml:space="preserve"> because </w:t>
      </w:r>
      <w:r w:rsidR="00C16545">
        <w:rPr>
          <w:rFonts w:cstheme="minorHAnsi"/>
          <w:bCs/>
          <w:sz w:val="24"/>
          <w:szCs w:val="24"/>
        </w:rPr>
        <w:t>of the lack of knowledge an</w:t>
      </w:r>
      <w:r w:rsidR="00B645C0">
        <w:rPr>
          <w:rFonts w:cstheme="minorHAnsi"/>
          <w:bCs/>
          <w:sz w:val="24"/>
          <w:szCs w:val="24"/>
        </w:rPr>
        <w:t xml:space="preserve">d research required. The </w:t>
      </w:r>
      <w:r w:rsidR="0022439B">
        <w:rPr>
          <w:rFonts w:cstheme="minorHAnsi"/>
          <w:bCs/>
          <w:sz w:val="24"/>
          <w:szCs w:val="24"/>
        </w:rPr>
        <w:t xml:space="preserve">was a lot of trial and error to get to </w:t>
      </w:r>
      <w:del w:id="78" w:author="Vincent Wrice" w:date="2021-07-26T19:36:00Z">
        <w:r w:rsidR="0022439B" w:rsidDel="00BD10E5">
          <w:rPr>
            <w:rFonts w:cstheme="minorHAnsi"/>
            <w:bCs/>
            <w:sz w:val="24"/>
            <w:szCs w:val="24"/>
          </w:rPr>
          <w:delText>where we are</w:delText>
        </w:r>
      </w:del>
      <w:ins w:id="79" w:author="Vincent Wrice" w:date="2021-07-26T19:36:00Z">
        <w:r w:rsidR="00BD10E5">
          <w:rPr>
            <w:rFonts w:cstheme="minorHAnsi"/>
            <w:bCs/>
            <w:sz w:val="24"/>
            <w:szCs w:val="24"/>
          </w:rPr>
          <w:t>produce wha</w:t>
        </w:r>
      </w:ins>
      <w:ins w:id="80" w:author="Vincent Wrice" w:date="2021-07-26T19:37:00Z">
        <w:r w:rsidR="00BD10E5">
          <w:rPr>
            <w:rFonts w:cstheme="minorHAnsi"/>
            <w:bCs/>
            <w:sz w:val="24"/>
            <w:szCs w:val="24"/>
          </w:rPr>
          <w:t>t we have</w:t>
        </w:r>
      </w:ins>
      <w:r w:rsidR="0022439B">
        <w:rPr>
          <w:rFonts w:cstheme="minorHAnsi"/>
          <w:bCs/>
          <w:sz w:val="24"/>
          <w:szCs w:val="24"/>
        </w:rPr>
        <w:t xml:space="preserve"> and many </w:t>
      </w:r>
      <w:r w:rsidR="00C26A9D">
        <w:rPr>
          <w:rFonts w:cstheme="minorHAnsi"/>
          <w:bCs/>
          <w:sz w:val="24"/>
          <w:szCs w:val="24"/>
        </w:rPr>
        <w:t>questions</w:t>
      </w:r>
      <w:del w:id="81" w:author="Vincent Wrice" w:date="2021-07-26T19:36:00Z">
        <w:r w:rsidR="00C26A9D" w:rsidDel="00BD10E5">
          <w:rPr>
            <w:rFonts w:cstheme="minorHAnsi"/>
            <w:bCs/>
            <w:sz w:val="24"/>
            <w:szCs w:val="24"/>
          </w:rPr>
          <w:delText>,</w:delText>
        </w:r>
      </w:del>
      <w:r w:rsidR="0059791D">
        <w:rPr>
          <w:rFonts w:cstheme="minorHAnsi"/>
          <w:bCs/>
          <w:sz w:val="24"/>
          <w:szCs w:val="24"/>
        </w:rPr>
        <w:t xml:space="preserve"> we have about how </w:t>
      </w:r>
      <w:r w:rsidR="0059791D">
        <w:rPr>
          <w:rFonts w:cstheme="minorHAnsi"/>
          <w:bCs/>
          <w:sz w:val="24"/>
          <w:szCs w:val="24"/>
        </w:rPr>
        <w:lastRenderedPageBreak/>
        <w:t>to go about</w:t>
      </w:r>
      <w:r w:rsidR="00125E31">
        <w:rPr>
          <w:rFonts w:cstheme="minorHAnsi"/>
          <w:bCs/>
          <w:sz w:val="24"/>
          <w:szCs w:val="24"/>
        </w:rPr>
        <w:t xml:space="preserve"> coding certain aspects of the </w:t>
      </w:r>
      <w:r w:rsidR="00752EBE">
        <w:rPr>
          <w:rFonts w:cstheme="minorHAnsi"/>
          <w:bCs/>
          <w:sz w:val="24"/>
          <w:szCs w:val="24"/>
        </w:rPr>
        <w:t>web form.</w:t>
      </w:r>
      <w:r w:rsidR="00C26A9D">
        <w:rPr>
          <w:rFonts w:cstheme="minorHAnsi"/>
          <w:bCs/>
          <w:sz w:val="24"/>
          <w:szCs w:val="24"/>
        </w:rPr>
        <w:t xml:space="preserve"> </w:t>
      </w:r>
      <w:commentRangeStart w:id="82"/>
      <w:r w:rsidR="00C26A9D">
        <w:rPr>
          <w:rFonts w:cstheme="minorHAnsi"/>
          <w:bCs/>
          <w:sz w:val="24"/>
          <w:szCs w:val="24"/>
        </w:rPr>
        <w:t xml:space="preserve">Through doing this research </w:t>
      </w:r>
      <w:r w:rsidR="006369BD">
        <w:rPr>
          <w:rFonts w:cstheme="minorHAnsi"/>
          <w:bCs/>
          <w:sz w:val="24"/>
          <w:szCs w:val="24"/>
        </w:rPr>
        <w:t xml:space="preserve">we learned </w:t>
      </w:r>
      <w:r w:rsidR="0055656B">
        <w:rPr>
          <w:rFonts w:cstheme="minorHAnsi"/>
          <w:bCs/>
          <w:sz w:val="24"/>
          <w:szCs w:val="24"/>
        </w:rPr>
        <w:t xml:space="preserve">a </w:t>
      </w:r>
      <w:r w:rsidR="007532C1">
        <w:rPr>
          <w:rFonts w:cstheme="minorHAnsi"/>
          <w:bCs/>
          <w:sz w:val="24"/>
          <w:szCs w:val="24"/>
        </w:rPr>
        <w:t>good practice</w:t>
      </w:r>
      <w:r w:rsidR="003D1D85">
        <w:rPr>
          <w:rFonts w:cstheme="minorHAnsi"/>
          <w:bCs/>
          <w:sz w:val="24"/>
          <w:szCs w:val="24"/>
        </w:rPr>
        <w:t xml:space="preserve"> for research</w:t>
      </w:r>
      <w:r w:rsidR="00EA00F1">
        <w:rPr>
          <w:rFonts w:cstheme="minorHAnsi"/>
          <w:bCs/>
          <w:sz w:val="24"/>
          <w:szCs w:val="24"/>
        </w:rPr>
        <w:t xml:space="preserve"> such as </w:t>
      </w:r>
      <w:r w:rsidR="00C9774A">
        <w:rPr>
          <w:rFonts w:cstheme="minorHAnsi"/>
          <w:bCs/>
          <w:sz w:val="24"/>
          <w:szCs w:val="24"/>
        </w:rPr>
        <w:t>detailed documenting</w:t>
      </w:r>
      <w:r w:rsidR="000C40C1">
        <w:rPr>
          <w:rFonts w:cstheme="minorHAnsi"/>
          <w:bCs/>
          <w:sz w:val="24"/>
          <w:szCs w:val="24"/>
        </w:rPr>
        <w:t xml:space="preserve">, </w:t>
      </w:r>
      <w:r w:rsidR="007532C1">
        <w:rPr>
          <w:rFonts w:cstheme="minorHAnsi"/>
          <w:bCs/>
          <w:sz w:val="24"/>
          <w:szCs w:val="24"/>
        </w:rPr>
        <w:t>teamwork</w:t>
      </w:r>
      <w:r w:rsidR="00B51D33">
        <w:rPr>
          <w:rFonts w:cstheme="minorHAnsi"/>
          <w:bCs/>
          <w:sz w:val="24"/>
          <w:szCs w:val="24"/>
        </w:rPr>
        <w:t xml:space="preserve"> and communication. </w:t>
      </w:r>
      <w:commentRangeEnd w:id="82"/>
      <w:r w:rsidR="00BD10E5">
        <w:rPr>
          <w:rStyle w:val="CommentReference"/>
        </w:rPr>
        <w:commentReference w:id="82"/>
      </w:r>
      <w:r w:rsidR="00430287">
        <w:rPr>
          <w:rFonts w:cstheme="minorHAnsi"/>
          <w:bCs/>
          <w:sz w:val="24"/>
          <w:szCs w:val="24"/>
        </w:rPr>
        <w:t xml:space="preserve">Since the team consisted of 3 </w:t>
      </w:r>
      <w:r w:rsidR="009308CC">
        <w:rPr>
          <w:rFonts w:cstheme="minorHAnsi"/>
          <w:bCs/>
          <w:sz w:val="24"/>
          <w:szCs w:val="24"/>
        </w:rPr>
        <w:t xml:space="preserve">people </w:t>
      </w:r>
      <w:r w:rsidR="00E61B13">
        <w:rPr>
          <w:rFonts w:cstheme="minorHAnsi"/>
          <w:bCs/>
          <w:sz w:val="24"/>
          <w:szCs w:val="24"/>
        </w:rPr>
        <w:t xml:space="preserve">it was imperative to </w:t>
      </w:r>
      <w:r w:rsidR="00925A7A">
        <w:rPr>
          <w:rFonts w:cstheme="minorHAnsi"/>
          <w:bCs/>
          <w:sz w:val="24"/>
          <w:szCs w:val="24"/>
        </w:rPr>
        <w:t xml:space="preserve">equally divide the work amongst </w:t>
      </w:r>
      <w:r w:rsidR="00800DDE">
        <w:rPr>
          <w:rFonts w:cstheme="minorHAnsi"/>
          <w:bCs/>
          <w:sz w:val="24"/>
          <w:szCs w:val="24"/>
        </w:rPr>
        <w:t xml:space="preserve">each other and to </w:t>
      </w:r>
      <w:r w:rsidR="00456402">
        <w:rPr>
          <w:rFonts w:cstheme="minorHAnsi"/>
          <w:bCs/>
          <w:sz w:val="24"/>
          <w:szCs w:val="24"/>
        </w:rPr>
        <w:t xml:space="preserve">be sure nothing overlapped. </w:t>
      </w:r>
      <w:r w:rsidR="00DA51D4">
        <w:rPr>
          <w:rFonts w:cstheme="minorHAnsi"/>
          <w:bCs/>
          <w:sz w:val="24"/>
          <w:szCs w:val="24"/>
        </w:rPr>
        <w:t xml:space="preserve">Having a plan </w:t>
      </w:r>
      <w:r w:rsidR="00CF68EB">
        <w:rPr>
          <w:rFonts w:cstheme="minorHAnsi"/>
          <w:bCs/>
          <w:sz w:val="24"/>
          <w:szCs w:val="24"/>
        </w:rPr>
        <w:t xml:space="preserve">and a back up plan </w:t>
      </w:r>
      <w:r w:rsidR="00AD52DC">
        <w:rPr>
          <w:rFonts w:cstheme="minorHAnsi"/>
          <w:bCs/>
          <w:sz w:val="24"/>
          <w:szCs w:val="24"/>
        </w:rPr>
        <w:t>is important for making sure that the project is always in motion</w:t>
      </w:r>
      <w:r w:rsidR="006311F2">
        <w:rPr>
          <w:rFonts w:cstheme="minorHAnsi"/>
          <w:bCs/>
          <w:sz w:val="24"/>
          <w:szCs w:val="24"/>
        </w:rPr>
        <w:t>.</w:t>
      </w:r>
      <w:r w:rsidR="004138DB">
        <w:rPr>
          <w:rFonts w:cstheme="minorHAnsi"/>
          <w:bCs/>
          <w:sz w:val="24"/>
          <w:szCs w:val="24"/>
        </w:rPr>
        <w:t xml:space="preserve"> </w:t>
      </w:r>
    </w:p>
    <w:p w14:paraId="26AF0F1B" w14:textId="77777777" w:rsidR="00F82A29" w:rsidRPr="00196C30" w:rsidRDefault="00F82A29" w:rsidP="00F82A29">
      <w:pPr>
        <w:ind w:firstLine="720"/>
        <w:rPr>
          <w:rFonts w:cstheme="minorHAnsi"/>
          <w:bCs/>
          <w:sz w:val="24"/>
          <w:szCs w:val="24"/>
        </w:rPr>
      </w:pPr>
      <w:r w:rsidRPr="00196C30">
        <w:rPr>
          <w:rFonts w:cstheme="minorHAnsi"/>
          <w:bCs/>
          <w:sz w:val="24"/>
          <w:szCs w:val="24"/>
        </w:rPr>
        <w:t>What does it mean</w:t>
      </w:r>
      <w:r w:rsidR="002F1EE7" w:rsidRPr="00196C30">
        <w:rPr>
          <w:rFonts w:cstheme="minorHAnsi"/>
          <w:bCs/>
          <w:sz w:val="24"/>
          <w:szCs w:val="24"/>
        </w:rPr>
        <w:t xml:space="preserve"> and what did you learn</w:t>
      </w:r>
      <w:r w:rsidRPr="00196C30">
        <w:rPr>
          <w:rFonts w:cstheme="minorHAnsi"/>
          <w:bCs/>
          <w:sz w:val="24"/>
          <w:szCs w:val="24"/>
        </w:rPr>
        <w:t xml:space="preserve">? </w:t>
      </w:r>
    </w:p>
    <w:p w14:paraId="24E346BE" w14:textId="77777777" w:rsidR="00F82A29" w:rsidRPr="00196C30" w:rsidRDefault="00F82A29">
      <w:pPr>
        <w:rPr>
          <w:rFonts w:cstheme="minorHAnsi"/>
          <w:sz w:val="24"/>
          <w:szCs w:val="24"/>
        </w:rPr>
      </w:pPr>
    </w:p>
    <w:p w14:paraId="3E1DA8E3" w14:textId="77777777" w:rsidR="00F82A29" w:rsidRDefault="00F82A29" w:rsidP="00F82A29">
      <w:pPr>
        <w:rPr>
          <w:rFonts w:cstheme="minorHAnsi"/>
          <w:b/>
          <w:sz w:val="26"/>
          <w:szCs w:val="26"/>
        </w:rPr>
      </w:pPr>
      <w:r w:rsidRPr="009D437A">
        <w:rPr>
          <w:rFonts w:cstheme="minorHAnsi"/>
          <w:b/>
          <w:sz w:val="26"/>
          <w:szCs w:val="26"/>
        </w:rPr>
        <w:t>Future work</w:t>
      </w:r>
    </w:p>
    <w:p w14:paraId="4AA665A6" w14:textId="2C6A6D57" w:rsidR="006E06B1" w:rsidRDefault="006E06B1" w:rsidP="00F82A29">
      <w:pPr>
        <w:rPr>
          <w:rFonts w:cstheme="minorHAnsi"/>
          <w:bCs/>
          <w:sz w:val="24"/>
          <w:szCs w:val="24"/>
        </w:rPr>
      </w:pPr>
      <w:r>
        <w:rPr>
          <w:rFonts w:cstheme="minorHAnsi"/>
          <w:b/>
          <w:sz w:val="26"/>
          <w:szCs w:val="26"/>
        </w:rPr>
        <w:tab/>
      </w:r>
      <w:r w:rsidR="00741EE5">
        <w:rPr>
          <w:rFonts w:cstheme="minorHAnsi"/>
          <w:bCs/>
          <w:sz w:val="24"/>
          <w:szCs w:val="24"/>
        </w:rPr>
        <w:t xml:space="preserve">For this project to be </w:t>
      </w:r>
      <w:r w:rsidR="00084185">
        <w:rPr>
          <w:rFonts w:cstheme="minorHAnsi"/>
          <w:bCs/>
          <w:sz w:val="24"/>
          <w:szCs w:val="24"/>
        </w:rPr>
        <w:t>complete and ready for distribution</w:t>
      </w:r>
      <w:r w:rsidR="004B0BFE">
        <w:rPr>
          <w:rFonts w:cstheme="minorHAnsi"/>
          <w:bCs/>
          <w:sz w:val="24"/>
          <w:szCs w:val="24"/>
        </w:rPr>
        <w:t xml:space="preserve"> the</w:t>
      </w:r>
      <w:r w:rsidR="003750DC">
        <w:rPr>
          <w:rFonts w:cstheme="minorHAnsi"/>
          <w:bCs/>
          <w:sz w:val="24"/>
          <w:szCs w:val="24"/>
        </w:rPr>
        <w:t xml:space="preserve"> application must </w:t>
      </w:r>
      <w:r w:rsidR="00F36535">
        <w:rPr>
          <w:rFonts w:cstheme="minorHAnsi"/>
          <w:bCs/>
          <w:sz w:val="24"/>
          <w:szCs w:val="24"/>
        </w:rPr>
        <w:t>be complete</w:t>
      </w:r>
      <w:r w:rsidR="00AE79CC">
        <w:rPr>
          <w:rFonts w:cstheme="minorHAnsi"/>
          <w:bCs/>
          <w:sz w:val="24"/>
          <w:szCs w:val="24"/>
        </w:rPr>
        <w:t xml:space="preserve">d with </w:t>
      </w:r>
      <w:r w:rsidR="00056A04">
        <w:rPr>
          <w:rFonts w:cstheme="minorHAnsi"/>
          <w:bCs/>
          <w:sz w:val="24"/>
          <w:szCs w:val="24"/>
        </w:rPr>
        <w:t>all</w:t>
      </w:r>
      <w:r w:rsidR="00AE79CC">
        <w:rPr>
          <w:rFonts w:cstheme="minorHAnsi"/>
          <w:bCs/>
          <w:sz w:val="24"/>
          <w:szCs w:val="24"/>
        </w:rPr>
        <w:t xml:space="preserve"> </w:t>
      </w:r>
      <w:r w:rsidR="004041DE">
        <w:rPr>
          <w:rFonts w:cstheme="minorHAnsi"/>
          <w:bCs/>
          <w:sz w:val="24"/>
          <w:szCs w:val="24"/>
        </w:rPr>
        <w:t xml:space="preserve">the </w:t>
      </w:r>
      <w:r w:rsidR="009D5B0E">
        <w:rPr>
          <w:rFonts w:cstheme="minorHAnsi"/>
          <w:bCs/>
          <w:sz w:val="24"/>
          <w:szCs w:val="24"/>
        </w:rPr>
        <w:t xml:space="preserve">features </w:t>
      </w:r>
      <w:r w:rsidR="00555038">
        <w:rPr>
          <w:rFonts w:cstheme="minorHAnsi"/>
          <w:bCs/>
          <w:sz w:val="24"/>
          <w:szCs w:val="24"/>
        </w:rPr>
        <w:t xml:space="preserve">needed </w:t>
      </w:r>
      <w:r w:rsidR="00624E31">
        <w:rPr>
          <w:rFonts w:cstheme="minorHAnsi"/>
          <w:bCs/>
          <w:sz w:val="24"/>
          <w:szCs w:val="24"/>
        </w:rPr>
        <w:t xml:space="preserve">in the faculty </w:t>
      </w:r>
      <w:r w:rsidR="00414224">
        <w:rPr>
          <w:rFonts w:cstheme="minorHAnsi"/>
          <w:bCs/>
          <w:sz w:val="24"/>
          <w:szCs w:val="24"/>
        </w:rPr>
        <w:t>record file.</w:t>
      </w:r>
      <w:r w:rsidR="00DB7EE7">
        <w:rPr>
          <w:rFonts w:cstheme="minorHAnsi"/>
          <w:bCs/>
          <w:sz w:val="24"/>
          <w:szCs w:val="24"/>
        </w:rPr>
        <w:t xml:space="preserve"> </w:t>
      </w:r>
      <w:commentRangeStart w:id="83"/>
      <w:r w:rsidR="00DB7EE7">
        <w:rPr>
          <w:rFonts w:cstheme="minorHAnsi"/>
          <w:bCs/>
          <w:sz w:val="24"/>
          <w:szCs w:val="24"/>
        </w:rPr>
        <w:t xml:space="preserve">This means </w:t>
      </w:r>
      <w:r w:rsidR="00EB78D6">
        <w:rPr>
          <w:rFonts w:cstheme="minorHAnsi"/>
          <w:bCs/>
          <w:sz w:val="24"/>
          <w:szCs w:val="24"/>
        </w:rPr>
        <w:t>t</w:t>
      </w:r>
      <w:r w:rsidR="008C265E">
        <w:rPr>
          <w:rFonts w:cstheme="minorHAnsi"/>
          <w:bCs/>
          <w:sz w:val="24"/>
          <w:szCs w:val="24"/>
        </w:rPr>
        <w:t>he</w:t>
      </w:r>
      <w:r w:rsidR="00ED2C7D">
        <w:rPr>
          <w:rFonts w:cstheme="minorHAnsi"/>
          <w:bCs/>
          <w:sz w:val="24"/>
          <w:szCs w:val="24"/>
        </w:rPr>
        <w:t>re will be a total of 10 tabs on the website leading to a page that will allow faculty to upload their documents to the re</w:t>
      </w:r>
      <w:r w:rsidR="00F01834">
        <w:rPr>
          <w:rFonts w:cstheme="minorHAnsi"/>
          <w:bCs/>
          <w:sz w:val="24"/>
          <w:szCs w:val="24"/>
        </w:rPr>
        <w:t>spective section.</w:t>
      </w:r>
      <w:r w:rsidR="00056A04">
        <w:rPr>
          <w:rFonts w:cstheme="minorHAnsi"/>
          <w:bCs/>
          <w:sz w:val="24"/>
          <w:szCs w:val="24"/>
        </w:rPr>
        <w:t xml:space="preserve"> </w:t>
      </w:r>
      <w:commentRangeEnd w:id="83"/>
      <w:r w:rsidR="00BD10E5">
        <w:rPr>
          <w:rStyle w:val="CommentReference"/>
        </w:rPr>
        <w:commentReference w:id="83"/>
      </w:r>
      <w:commentRangeStart w:id="84"/>
      <w:r w:rsidR="00503E5D">
        <w:rPr>
          <w:rFonts w:cstheme="minorHAnsi"/>
          <w:bCs/>
          <w:sz w:val="24"/>
          <w:szCs w:val="24"/>
        </w:rPr>
        <w:t xml:space="preserve">Then </w:t>
      </w:r>
      <w:r w:rsidR="00166A1C">
        <w:rPr>
          <w:rFonts w:cstheme="minorHAnsi"/>
          <w:bCs/>
          <w:sz w:val="24"/>
          <w:szCs w:val="24"/>
        </w:rPr>
        <w:t xml:space="preserve">there must be a way </w:t>
      </w:r>
      <w:r w:rsidR="00677B93">
        <w:rPr>
          <w:rFonts w:cstheme="minorHAnsi"/>
          <w:bCs/>
          <w:sz w:val="24"/>
          <w:szCs w:val="24"/>
        </w:rPr>
        <w:t xml:space="preserve">to redistribute this application to the entire faculty of </w:t>
      </w:r>
      <w:r w:rsidR="00E86390">
        <w:rPr>
          <w:rFonts w:cstheme="minorHAnsi"/>
          <w:bCs/>
          <w:sz w:val="24"/>
          <w:szCs w:val="24"/>
        </w:rPr>
        <w:t>Union County</w:t>
      </w:r>
      <w:r w:rsidR="00607B7B">
        <w:rPr>
          <w:rFonts w:cstheme="minorHAnsi"/>
          <w:bCs/>
          <w:sz w:val="24"/>
          <w:szCs w:val="24"/>
        </w:rPr>
        <w:t xml:space="preserve"> </w:t>
      </w:r>
      <w:r w:rsidR="00E86390">
        <w:rPr>
          <w:rFonts w:cstheme="minorHAnsi"/>
          <w:bCs/>
          <w:sz w:val="24"/>
          <w:szCs w:val="24"/>
        </w:rPr>
        <w:t>C</w:t>
      </w:r>
      <w:r w:rsidR="00607B7B">
        <w:rPr>
          <w:rFonts w:cstheme="minorHAnsi"/>
          <w:bCs/>
          <w:sz w:val="24"/>
          <w:szCs w:val="24"/>
        </w:rPr>
        <w:t xml:space="preserve">ollege. </w:t>
      </w:r>
      <w:commentRangeEnd w:id="84"/>
      <w:r w:rsidR="00BD10E5">
        <w:rPr>
          <w:rStyle w:val="CommentReference"/>
        </w:rPr>
        <w:commentReference w:id="84"/>
      </w:r>
      <w:del w:id="85" w:author="Vincent Wrice" w:date="2021-07-26T19:39:00Z">
        <w:r w:rsidR="002F5450" w:rsidDel="00BD10E5">
          <w:rPr>
            <w:rFonts w:cstheme="minorHAnsi"/>
            <w:bCs/>
            <w:sz w:val="24"/>
            <w:szCs w:val="24"/>
          </w:rPr>
          <w:delText xml:space="preserve">Research </w:delText>
        </w:r>
      </w:del>
      <w:ins w:id="86" w:author="Vincent Wrice" w:date="2021-07-26T19:39:00Z">
        <w:r w:rsidR="00BD10E5">
          <w:rPr>
            <w:rFonts w:cstheme="minorHAnsi"/>
            <w:bCs/>
            <w:sz w:val="24"/>
            <w:szCs w:val="24"/>
          </w:rPr>
          <w:t>Additional research</w:t>
        </w:r>
        <w:r w:rsidR="00BD10E5">
          <w:rPr>
            <w:rFonts w:cstheme="minorHAnsi"/>
            <w:bCs/>
            <w:sz w:val="24"/>
            <w:szCs w:val="24"/>
          </w:rPr>
          <w:t xml:space="preserve"> </w:t>
        </w:r>
      </w:ins>
      <w:r w:rsidR="002F5450">
        <w:rPr>
          <w:rFonts w:cstheme="minorHAnsi"/>
          <w:bCs/>
          <w:sz w:val="24"/>
          <w:szCs w:val="24"/>
        </w:rPr>
        <w:t xml:space="preserve">must be done </w:t>
      </w:r>
      <w:r w:rsidR="00FB52E7">
        <w:rPr>
          <w:rFonts w:cstheme="minorHAnsi"/>
          <w:bCs/>
          <w:sz w:val="24"/>
          <w:szCs w:val="24"/>
        </w:rPr>
        <w:t xml:space="preserve">to find another way </w:t>
      </w:r>
      <w:r w:rsidR="00E41738">
        <w:rPr>
          <w:rFonts w:cstheme="minorHAnsi"/>
          <w:bCs/>
          <w:sz w:val="24"/>
          <w:szCs w:val="24"/>
        </w:rPr>
        <w:t xml:space="preserve">to </w:t>
      </w:r>
      <w:r w:rsidR="00617A97">
        <w:rPr>
          <w:rFonts w:cstheme="minorHAnsi"/>
          <w:bCs/>
          <w:sz w:val="24"/>
          <w:szCs w:val="24"/>
        </w:rPr>
        <w:t xml:space="preserve">make it accessible to others since an </w:t>
      </w:r>
      <w:commentRangeStart w:id="87"/>
      <w:r w:rsidR="00617A97">
        <w:rPr>
          <w:rFonts w:cstheme="minorHAnsi"/>
          <w:bCs/>
          <w:sz w:val="24"/>
          <w:szCs w:val="24"/>
        </w:rPr>
        <w:t>executable is not an option</w:t>
      </w:r>
      <w:commentRangeEnd w:id="87"/>
      <w:r w:rsidR="00BD10E5">
        <w:rPr>
          <w:rStyle w:val="CommentReference"/>
        </w:rPr>
        <w:commentReference w:id="87"/>
      </w:r>
      <w:r w:rsidR="00617A97">
        <w:rPr>
          <w:rFonts w:cstheme="minorHAnsi"/>
          <w:bCs/>
          <w:sz w:val="24"/>
          <w:szCs w:val="24"/>
        </w:rPr>
        <w:t>.</w:t>
      </w:r>
      <w:r w:rsidR="004D33E2">
        <w:rPr>
          <w:rFonts w:cstheme="minorHAnsi"/>
          <w:bCs/>
          <w:sz w:val="24"/>
          <w:szCs w:val="24"/>
        </w:rPr>
        <w:t xml:space="preserve"> F</w:t>
      </w:r>
      <w:r w:rsidR="004C760A">
        <w:rPr>
          <w:rFonts w:cstheme="minorHAnsi"/>
          <w:bCs/>
          <w:sz w:val="24"/>
          <w:szCs w:val="24"/>
        </w:rPr>
        <w:t xml:space="preserve">inally, </w:t>
      </w:r>
      <w:r w:rsidR="006E054F">
        <w:rPr>
          <w:rFonts w:cstheme="minorHAnsi"/>
          <w:bCs/>
          <w:sz w:val="24"/>
          <w:szCs w:val="24"/>
        </w:rPr>
        <w:t>to create</w:t>
      </w:r>
      <w:r w:rsidR="004C760A">
        <w:rPr>
          <w:rFonts w:cstheme="minorHAnsi"/>
          <w:bCs/>
          <w:sz w:val="24"/>
          <w:szCs w:val="24"/>
        </w:rPr>
        <w:t xml:space="preserve"> a way to send </w:t>
      </w:r>
      <w:r w:rsidR="00E86390">
        <w:rPr>
          <w:rFonts w:cstheme="minorHAnsi"/>
          <w:bCs/>
          <w:sz w:val="24"/>
          <w:szCs w:val="24"/>
        </w:rPr>
        <w:t>all</w:t>
      </w:r>
      <w:r w:rsidR="004C760A">
        <w:rPr>
          <w:rFonts w:cstheme="minorHAnsi"/>
          <w:bCs/>
          <w:sz w:val="24"/>
          <w:szCs w:val="24"/>
        </w:rPr>
        <w:t xml:space="preserve"> the </w:t>
      </w:r>
      <w:r w:rsidR="00021BC5">
        <w:rPr>
          <w:rFonts w:cstheme="minorHAnsi"/>
          <w:bCs/>
          <w:sz w:val="24"/>
          <w:szCs w:val="24"/>
        </w:rPr>
        <w:t>10 sections</w:t>
      </w:r>
      <w:r w:rsidR="00E95EA7">
        <w:rPr>
          <w:rFonts w:cstheme="minorHAnsi"/>
          <w:bCs/>
          <w:sz w:val="24"/>
          <w:szCs w:val="24"/>
        </w:rPr>
        <w:t xml:space="preserve"> </w:t>
      </w:r>
      <w:r w:rsidR="004763E5">
        <w:rPr>
          <w:rFonts w:cstheme="minorHAnsi"/>
          <w:bCs/>
          <w:sz w:val="24"/>
          <w:szCs w:val="24"/>
        </w:rPr>
        <w:t>from one comput</w:t>
      </w:r>
      <w:r w:rsidR="006E054F">
        <w:rPr>
          <w:rFonts w:cstheme="minorHAnsi"/>
          <w:bCs/>
          <w:sz w:val="24"/>
          <w:szCs w:val="24"/>
        </w:rPr>
        <w:t>er to another</w:t>
      </w:r>
      <w:r w:rsidR="00C45A44">
        <w:rPr>
          <w:rFonts w:cstheme="minorHAnsi"/>
          <w:bCs/>
          <w:sz w:val="24"/>
          <w:szCs w:val="24"/>
        </w:rPr>
        <w:t xml:space="preserve"> through th</w:t>
      </w:r>
      <w:r w:rsidR="00E86390">
        <w:rPr>
          <w:rFonts w:cstheme="minorHAnsi"/>
          <w:bCs/>
          <w:sz w:val="24"/>
          <w:szCs w:val="24"/>
        </w:rPr>
        <w:t>e web form.</w:t>
      </w:r>
      <w:r w:rsidR="00033BEE">
        <w:rPr>
          <w:rFonts w:cstheme="minorHAnsi"/>
          <w:bCs/>
          <w:sz w:val="24"/>
          <w:szCs w:val="24"/>
        </w:rPr>
        <w:t xml:space="preserve"> When sending it</w:t>
      </w:r>
      <w:r w:rsidR="00A37F63">
        <w:rPr>
          <w:rFonts w:cstheme="minorHAnsi"/>
          <w:bCs/>
          <w:sz w:val="24"/>
          <w:szCs w:val="24"/>
        </w:rPr>
        <w:t xml:space="preserve">, </w:t>
      </w:r>
      <w:r w:rsidR="00286DF8">
        <w:rPr>
          <w:rFonts w:cstheme="minorHAnsi"/>
          <w:bCs/>
          <w:sz w:val="24"/>
          <w:szCs w:val="24"/>
        </w:rPr>
        <w:t xml:space="preserve">what also must be created is </w:t>
      </w:r>
      <w:r w:rsidR="00DA7070">
        <w:rPr>
          <w:rFonts w:cstheme="minorHAnsi"/>
          <w:bCs/>
          <w:sz w:val="24"/>
          <w:szCs w:val="24"/>
        </w:rPr>
        <w:t xml:space="preserve">a pdf which is </w:t>
      </w:r>
      <w:r w:rsidR="00E501A0">
        <w:rPr>
          <w:rFonts w:cstheme="minorHAnsi"/>
          <w:bCs/>
          <w:sz w:val="24"/>
          <w:szCs w:val="24"/>
        </w:rPr>
        <w:t xml:space="preserve">compiled of all the </w:t>
      </w:r>
      <w:r w:rsidR="004818E9">
        <w:rPr>
          <w:rFonts w:cstheme="minorHAnsi"/>
          <w:bCs/>
          <w:sz w:val="24"/>
          <w:szCs w:val="24"/>
        </w:rPr>
        <w:t xml:space="preserve">10 sections with correct formatting and </w:t>
      </w:r>
      <w:r w:rsidR="006069D0">
        <w:rPr>
          <w:rFonts w:cstheme="minorHAnsi"/>
          <w:bCs/>
          <w:sz w:val="24"/>
          <w:szCs w:val="24"/>
        </w:rPr>
        <w:t>a header on each pa</w:t>
      </w:r>
      <w:r w:rsidR="008B668B">
        <w:rPr>
          <w:rFonts w:cstheme="minorHAnsi"/>
          <w:bCs/>
          <w:sz w:val="24"/>
          <w:szCs w:val="24"/>
        </w:rPr>
        <w:t>ge describing the section and date created.</w:t>
      </w:r>
      <w:r w:rsidR="00E86390">
        <w:rPr>
          <w:rFonts w:cstheme="minorHAnsi"/>
          <w:bCs/>
          <w:sz w:val="24"/>
          <w:szCs w:val="24"/>
        </w:rPr>
        <w:t xml:space="preserve"> This is the </w:t>
      </w:r>
      <w:r w:rsidR="00E56F02">
        <w:rPr>
          <w:rFonts w:cstheme="minorHAnsi"/>
          <w:bCs/>
          <w:sz w:val="24"/>
          <w:szCs w:val="24"/>
        </w:rPr>
        <w:t>foundation to something that</w:t>
      </w:r>
      <w:r w:rsidR="00C571BE">
        <w:rPr>
          <w:rFonts w:cstheme="minorHAnsi"/>
          <w:bCs/>
          <w:sz w:val="24"/>
          <w:szCs w:val="24"/>
        </w:rPr>
        <w:t xml:space="preserve"> can be transformed into greater things.</w:t>
      </w:r>
    </w:p>
    <w:p w14:paraId="12E4D958" w14:textId="1C9899CB" w:rsidR="0056627F" w:rsidRPr="00446E0A" w:rsidRDefault="00C571BE" w:rsidP="00F82A29">
      <w:pPr>
        <w:rPr>
          <w:rFonts w:cstheme="minorHAnsi"/>
          <w:bCs/>
          <w:sz w:val="24"/>
          <w:szCs w:val="24"/>
        </w:rPr>
      </w:pPr>
      <w:r>
        <w:rPr>
          <w:rFonts w:cstheme="minorHAnsi"/>
          <w:bCs/>
          <w:sz w:val="24"/>
          <w:szCs w:val="24"/>
        </w:rPr>
        <w:tab/>
      </w:r>
      <w:r w:rsidR="00B86B83">
        <w:rPr>
          <w:rFonts w:cstheme="minorHAnsi"/>
          <w:bCs/>
          <w:sz w:val="24"/>
          <w:szCs w:val="24"/>
        </w:rPr>
        <w:t>This</w:t>
      </w:r>
      <w:r w:rsidR="002B374D">
        <w:rPr>
          <w:rFonts w:cstheme="minorHAnsi"/>
          <w:bCs/>
          <w:sz w:val="24"/>
          <w:szCs w:val="24"/>
        </w:rPr>
        <w:t xml:space="preserve"> could be something that eventually becomes a mobile application. </w:t>
      </w:r>
      <w:r w:rsidR="00172277">
        <w:rPr>
          <w:rFonts w:cstheme="minorHAnsi"/>
          <w:bCs/>
          <w:sz w:val="24"/>
          <w:szCs w:val="24"/>
        </w:rPr>
        <w:t>In the applicatio</w:t>
      </w:r>
      <w:r w:rsidR="00F82793">
        <w:rPr>
          <w:rFonts w:cstheme="minorHAnsi"/>
          <w:bCs/>
          <w:sz w:val="24"/>
          <w:szCs w:val="24"/>
        </w:rPr>
        <w:t xml:space="preserve">n faculty could upload documents from their phone and </w:t>
      </w:r>
      <w:r w:rsidR="003E2960">
        <w:rPr>
          <w:rFonts w:cstheme="minorHAnsi"/>
          <w:bCs/>
          <w:sz w:val="24"/>
          <w:szCs w:val="24"/>
        </w:rPr>
        <w:t xml:space="preserve">manage their database too. </w:t>
      </w:r>
      <w:r w:rsidR="005D4AF8">
        <w:rPr>
          <w:rFonts w:cstheme="minorHAnsi"/>
          <w:bCs/>
          <w:sz w:val="24"/>
          <w:szCs w:val="24"/>
        </w:rPr>
        <w:t xml:space="preserve">The </w:t>
      </w:r>
      <w:r w:rsidR="007B5CDB">
        <w:rPr>
          <w:rFonts w:cstheme="minorHAnsi"/>
          <w:bCs/>
          <w:sz w:val="24"/>
          <w:szCs w:val="24"/>
        </w:rPr>
        <w:t xml:space="preserve">application will make the </w:t>
      </w:r>
      <w:r w:rsidR="009B3577">
        <w:rPr>
          <w:rFonts w:cstheme="minorHAnsi"/>
          <w:bCs/>
          <w:sz w:val="24"/>
          <w:szCs w:val="24"/>
        </w:rPr>
        <w:t xml:space="preserve">system more </w:t>
      </w:r>
      <w:r w:rsidR="007841B3">
        <w:rPr>
          <w:rFonts w:cstheme="minorHAnsi"/>
          <w:bCs/>
          <w:sz w:val="24"/>
          <w:szCs w:val="24"/>
        </w:rPr>
        <w:t xml:space="preserve">fluent as faculty will not be limited to </w:t>
      </w:r>
      <w:r w:rsidR="006B6EE1">
        <w:rPr>
          <w:rFonts w:cstheme="minorHAnsi"/>
          <w:bCs/>
          <w:sz w:val="24"/>
          <w:szCs w:val="24"/>
        </w:rPr>
        <w:t>just</w:t>
      </w:r>
      <w:r w:rsidR="00D86C4C">
        <w:rPr>
          <w:rFonts w:cstheme="minorHAnsi"/>
          <w:bCs/>
          <w:sz w:val="24"/>
          <w:szCs w:val="24"/>
        </w:rPr>
        <w:t xml:space="preserve"> their computer at home or work.</w:t>
      </w:r>
      <w:r w:rsidR="000F6836">
        <w:rPr>
          <w:rFonts w:cstheme="minorHAnsi"/>
          <w:bCs/>
          <w:sz w:val="24"/>
          <w:szCs w:val="24"/>
        </w:rPr>
        <w:t xml:space="preserve"> This appl</w:t>
      </w:r>
      <w:r w:rsidR="00E46356">
        <w:rPr>
          <w:rFonts w:cstheme="minorHAnsi"/>
          <w:bCs/>
          <w:sz w:val="24"/>
          <w:szCs w:val="24"/>
        </w:rPr>
        <w:t>icatio</w:t>
      </w:r>
      <w:r w:rsidR="00B67CEE">
        <w:rPr>
          <w:rFonts w:cstheme="minorHAnsi"/>
          <w:bCs/>
          <w:sz w:val="24"/>
          <w:szCs w:val="24"/>
        </w:rPr>
        <w:t>n</w:t>
      </w:r>
      <w:r w:rsidR="0063709B">
        <w:rPr>
          <w:rFonts w:cstheme="minorHAnsi"/>
          <w:bCs/>
          <w:sz w:val="24"/>
          <w:szCs w:val="24"/>
        </w:rPr>
        <w:t xml:space="preserve"> could eventually be sold and remodeled to fit the needs to </w:t>
      </w:r>
      <w:r w:rsidR="00446E0A">
        <w:rPr>
          <w:rFonts w:cstheme="minorHAnsi"/>
          <w:bCs/>
          <w:sz w:val="24"/>
          <w:szCs w:val="24"/>
        </w:rPr>
        <w:t xml:space="preserve">other schools and companies. </w:t>
      </w:r>
    </w:p>
    <w:p w14:paraId="7072C661" w14:textId="77777777" w:rsidR="002F1EE7" w:rsidRPr="00196C30" w:rsidRDefault="002F1EE7" w:rsidP="00F82A29">
      <w:pPr>
        <w:rPr>
          <w:rFonts w:cstheme="minorHAnsi"/>
          <w:b/>
          <w:sz w:val="24"/>
          <w:szCs w:val="24"/>
        </w:rPr>
      </w:pPr>
    </w:p>
    <w:p w14:paraId="7C8BDEE7" w14:textId="77777777" w:rsidR="0090292C" w:rsidRDefault="0090292C" w:rsidP="00F82A29">
      <w:pPr>
        <w:rPr>
          <w:rFonts w:cstheme="minorHAnsi"/>
          <w:b/>
          <w:sz w:val="26"/>
          <w:szCs w:val="26"/>
        </w:rPr>
      </w:pPr>
    </w:p>
    <w:p w14:paraId="3C2A23C4" w14:textId="77777777" w:rsidR="0090292C" w:rsidRDefault="0090292C" w:rsidP="00F82A29">
      <w:pPr>
        <w:rPr>
          <w:rFonts w:cstheme="minorHAnsi"/>
          <w:b/>
          <w:sz w:val="26"/>
          <w:szCs w:val="26"/>
        </w:rPr>
      </w:pPr>
    </w:p>
    <w:p w14:paraId="34AABD74" w14:textId="77777777" w:rsidR="0090292C" w:rsidRDefault="0090292C" w:rsidP="00F82A29">
      <w:pPr>
        <w:rPr>
          <w:rFonts w:cstheme="minorHAnsi"/>
          <w:b/>
          <w:sz w:val="26"/>
          <w:szCs w:val="26"/>
        </w:rPr>
      </w:pPr>
    </w:p>
    <w:p w14:paraId="59AA43D5" w14:textId="77777777" w:rsidR="0090292C" w:rsidRDefault="0090292C" w:rsidP="00F82A29">
      <w:pPr>
        <w:rPr>
          <w:rFonts w:cstheme="minorHAnsi"/>
          <w:b/>
          <w:sz w:val="26"/>
          <w:szCs w:val="26"/>
        </w:rPr>
      </w:pPr>
    </w:p>
    <w:p w14:paraId="38ECE8CC" w14:textId="77777777" w:rsidR="0090292C" w:rsidRDefault="0090292C" w:rsidP="00F82A29">
      <w:pPr>
        <w:rPr>
          <w:rFonts w:cstheme="minorHAnsi"/>
          <w:b/>
          <w:sz w:val="26"/>
          <w:szCs w:val="26"/>
        </w:rPr>
      </w:pPr>
    </w:p>
    <w:p w14:paraId="1D62801B" w14:textId="77777777" w:rsidR="0090292C" w:rsidRDefault="0090292C" w:rsidP="00F82A29">
      <w:pPr>
        <w:rPr>
          <w:rFonts w:cstheme="minorHAnsi"/>
          <w:b/>
          <w:sz w:val="26"/>
          <w:szCs w:val="26"/>
        </w:rPr>
      </w:pPr>
    </w:p>
    <w:p w14:paraId="3AF57BCF" w14:textId="77777777" w:rsidR="0090292C" w:rsidRDefault="0090292C" w:rsidP="00F82A29">
      <w:pPr>
        <w:rPr>
          <w:rFonts w:cstheme="minorHAnsi"/>
          <w:b/>
          <w:sz w:val="26"/>
          <w:szCs w:val="26"/>
        </w:rPr>
      </w:pPr>
    </w:p>
    <w:p w14:paraId="466BC0E9" w14:textId="77777777" w:rsidR="0090292C" w:rsidRDefault="0090292C" w:rsidP="00F82A29">
      <w:pPr>
        <w:rPr>
          <w:rFonts w:cstheme="minorHAnsi"/>
          <w:b/>
          <w:sz w:val="26"/>
          <w:szCs w:val="26"/>
        </w:rPr>
      </w:pPr>
    </w:p>
    <w:p w14:paraId="2B66C9A6" w14:textId="77777777" w:rsidR="0090292C" w:rsidRDefault="0090292C" w:rsidP="00F82A29">
      <w:pPr>
        <w:rPr>
          <w:rFonts w:cstheme="minorHAnsi"/>
          <w:b/>
          <w:sz w:val="26"/>
          <w:szCs w:val="26"/>
        </w:rPr>
      </w:pPr>
    </w:p>
    <w:p w14:paraId="7D620CC9" w14:textId="77777777" w:rsidR="0090292C" w:rsidRDefault="0090292C" w:rsidP="00F82A29">
      <w:pPr>
        <w:rPr>
          <w:rFonts w:cstheme="minorHAnsi"/>
          <w:b/>
          <w:sz w:val="26"/>
          <w:szCs w:val="26"/>
        </w:rPr>
      </w:pPr>
    </w:p>
    <w:p w14:paraId="26682B87" w14:textId="77777777" w:rsidR="0090292C" w:rsidRDefault="0090292C" w:rsidP="00F82A29">
      <w:pPr>
        <w:rPr>
          <w:rFonts w:cstheme="minorHAnsi"/>
          <w:b/>
          <w:sz w:val="26"/>
          <w:szCs w:val="26"/>
        </w:rPr>
      </w:pPr>
    </w:p>
    <w:p w14:paraId="029CE352" w14:textId="77777777" w:rsidR="0090292C" w:rsidRDefault="0090292C" w:rsidP="00F82A29">
      <w:pPr>
        <w:rPr>
          <w:rFonts w:cstheme="minorHAnsi"/>
          <w:b/>
          <w:sz w:val="26"/>
          <w:szCs w:val="26"/>
        </w:rPr>
      </w:pPr>
    </w:p>
    <w:p w14:paraId="68D6EB59" w14:textId="77777777" w:rsidR="0090292C" w:rsidRDefault="0090292C" w:rsidP="00F82A29">
      <w:pPr>
        <w:rPr>
          <w:rFonts w:cstheme="minorHAnsi"/>
          <w:b/>
          <w:sz w:val="26"/>
          <w:szCs w:val="26"/>
        </w:rPr>
      </w:pPr>
    </w:p>
    <w:p w14:paraId="7E316707" w14:textId="57C983EC" w:rsidR="00F82A29" w:rsidRPr="009D437A" w:rsidRDefault="00F82A29" w:rsidP="00F82A29">
      <w:pPr>
        <w:rPr>
          <w:rFonts w:cstheme="minorHAnsi"/>
          <w:b/>
          <w:sz w:val="26"/>
          <w:szCs w:val="26"/>
        </w:rPr>
      </w:pPr>
      <w:r w:rsidRPr="009D437A">
        <w:rPr>
          <w:rFonts w:cstheme="minorHAnsi"/>
          <w:b/>
          <w:sz w:val="26"/>
          <w:szCs w:val="26"/>
        </w:rPr>
        <w:t>Acknowledgements</w:t>
      </w:r>
    </w:p>
    <w:p w14:paraId="7681C79F" w14:textId="77777777" w:rsidR="00A64305" w:rsidRDefault="00F82A29" w:rsidP="00F82A29">
      <w:pPr>
        <w:ind w:firstLine="720"/>
        <w:rPr>
          <w:rFonts w:cstheme="minorHAnsi"/>
          <w:bCs/>
          <w:sz w:val="24"/>
          <w:szCs w:val="24"/>
        </w:rPr>
      </w:pPr>
      <w:r w:rsidRPr="00196C30">
        <w:rPr>
          <w:rFonts w:cstheme="minorHAnsi"/>
          <w:bCs/>
          <w:sz w:val="24"/>
          <w:szCs w:val="24"/>
        </w:rPr>
        <w:t>NSF-IRAP</w:t>
      </w:r>
    </w:p>
    <w:p w14:paraId="762A427A" w14:textId="77777777" w:rsidR="00A64305" w:rsidRDefault="00F82A29" w:rsidP="00F82A29">
      <w:pPr>
        <w:ind w:firstLine="720"/>
        <w:rPr>
          <w:rFonts w:cstheme="minorHAnsi"/>
          <w:bCs/>
          <w:sz w:val="24"/>
          <w:szCs w:val="24"/>
        </w:rPr>
      </w:pPr>
      <w:r w:rsidRPr="00196C30">
        <w:rPr>
          <w:rFonts w:cstheme="minorHAnsi"/>
          <w:bCs/>
          <w:sz w:val="24"/>
          <w:szCs w:val="24"/>
        </w:rPr>
        <w:t>NNJ-B2B</w:t>
      </w:r>
    </w:p>
    <w:p w14:paraId="484A780B" w14:textId="4E453389" w:rsidR="00F82A29" w:rsidRPr="00196C30" w:rsidRDefault="00F82A29" w:rsidP="00F82A29">
      <w:pPr>
        <w:ind w:firstLine="720"/>
        <w:rPr>
          <w:rFonts w:cstheme="minorHAnsi"/>
          <w:bCs/>
          <w:sz w:val="24"/>
          <w:szCs w:val="24"/>
        </w:rPr>
      </w:pPr>
      <w:proofErr w:type="spellStart"/>
      <w:r w:rsidRPr="00196C30">
        <w:rPr>
          <w:rFonts w:cstheme="minorHAnsi"/>
          <w:bCs/>
          <w:sz w:val="24"/>
          <w:szCs w:val="24"/>
        </w:rPr>
        <w:t>STEMpact</w:t>
      </w:r>
      <w:proofErr w:type="spellEnd"/>
    </w:p>
    <w:p w14:paraId="6BEC2B9D" w14:textId="77777777" w:rsidR="00F82A29" w:rsidRPr="00196C30" w:rsidRDefault="00F82A29" w:rsidP="00F82A29">
      <w:pPr>
        <w:ind w:firstLine="720"/>
        <w:rPr>
          <w:rFonts w:cstheme="minorHAnsi"/>
          <w:bCs/>
          <w:sz w:val="24"/>
          <w:szCs w:val="24"/>
        </w:rPr>
      </w:pPr>
      <w:r w:rsidRPr="00196C30">
        <w:rPr>
          <w:rFonts w:cstheme="minorHAnsi"/>
          <w:bCs/>
          <w:sz w:val="24"/>
          <w:szCs w:val="24"/>
        </w:rPr>
        <w:t>Union County College STEM Division</w:t>
      </w:r>
    </w:p>
    <w:p w14:paraId="0F13752F" w14:textId="77777777" w:rsidR="00F82A29" w:rsidRDefault="00F82A29" w:rsidP="00F82A29">
      <w:pPr>
        <w:rPr>
          <w:rFonts w:cstheme="minorHAnsi"/>
          <w:b/>
          <w:sz w:val="26"/>
          <w:szCs w:val="26"/>
        </w:rPr>
      </w:pPr>
      <w:r w:rsidRPr="009D437A">
        <w:rPr>
          <w:rFonts w:cstheme="minorHAnsi"/>
          <w:b/>
          <w:sz w:val="26"/>
          <w:szCs w:val="26"/>
        </w:rPr>
        <w:t>Contact Information</w:t>
      </w:r>
    </w:p>
    <w:p w14:paraId="3306C6BA" w14:textId="0DB2EE14" w:rsidR="0090292C" w:rsidRDefault="00A64305" w:rsidP="00F82A29">
      <w:pPr>
        <w:rPr>
          <w:rFonts w:cstheme="minorHAnsi"/>
          <w:bCs/>
          <w:sz w:val="24"/>
          <w:szCs w:val="24"/>
        </w:rPr>
      </w:pPr>
      <w:r>
        <w:rPr>
          <w:rFonts w:cstheme="minorHAnsi"/>
          <w:b/>
          <w:sz w:val="26"/>
          <w:szCs w:val="26"/>
        </w:rPr>
        <w:tab/>
      </w:r>
      <w:r>
        <w:rPr>
          <w:rFonts w:cstheme="minorHAnsi"/>
          <w:bCs/>
          <w:sz w:val="24"/>
          <w:szCs w:val="24"/>
        </w:rPr>
        <w:t xml:space="preserve">Christino Barbosa: </w:t>
      </w:r>
      <w:hyperlink r:id="rId10" w:history="1">
        <w:r w:rsidR="000E11E3" w:rsidRPr="006A74A6">
          <w:rPr>
            <w:rStyle w:val="Hyperlink"/>
            <w:rFonts w:cstheme="minorHAnsi"/>
            <w:bCs/>
            <w:sz w:val="24"/>
            <w:szCs w:val="24"/>
          </w:rPr>
          <w:t>christino.barbosa@owl.ucc.edu</w:t>
        </w:r>
      </w:hyperlink>
    </w:p>
    <w:p w14:paraId="731DC972" w14:textId="6D961406" w:rsidR="0090292C" w:rsidRPr="0090292C" w:rsidRDefault="0090292C" w:rsidP="0090292C">
      <w:pPr>
        <w:ind w:firstLine="720"/>
        <w:rPr>
          <w:rFonts w:cstheme="minorHAnsi"/>
          <w:sz w:val="24"/>
          <w:szCs w:val="24"/>
        </w:rPr>
      </w:pPr>
      <w:r w:rsidRPr="0090292C">
        <w:rPr>
          <w:rFonts w:cstheme="minorHAnsi"/>
        </w:rPr>
        <w:t>Ahmed Mashaal</w:t>
      </w:r>
      <w:r>
        <w:rPr>
          <w:rFonts w:cstheme="minorHAnsi"/>
        </w:rPr>
        <w:t xml:space="preserve">: </w:t>
      </w:r>
      <w:r w:rsidR="00BB6E8B" w:rsidRPr="00BB6E8B">
        <w:rPr>
          <w:rFonts w:cstheme="minorHAnsi"/>
        </w:rPr>
        <w:t>ahmed.mashaal@owl.ucc.edu</w:t>
      </w:r>
    </w:p>
    <w:p w14:paraId="7883580C" w14:textId="0A6DBE53" w:rsidR="00AA3855" w:rsidRPr="0090292C" w:rsidRDefault="00AA3855" w:rsidP="00F82A29">
      <w:pPr>
        <w:rPr>
          <w:rFonts w:cstheme="minorHAnsi"/>
          <w:sz w:val="24"/>
          <w:szCs w:val="24"/>
        </w:rPr>
      </w:pPr>
      <w:r w:rsidRPr="0090292C">
        <w:rPr>
          <w:rFonts w:cstheme="minorHAnsi"/>
          <w:sz w:val="24"/>
          <w:szCs w:val="24"/>
        </w:rPr>
        <w:tab/>
      </w:r>
      <w:r w:rsidR="0090292C" w:rsidRPr="0090292C">
        <w:rPr>
          <w:rFonts w:cstheme="minorHAnsi"/>
        </w:rPr>
        <w:t>Kelvin I Ubaechu</w:t>
      </w:r>
      <w:r w:rsidR="0090292C">
        <w:rPr>
          <w:rFonts w:cstheme="minorHAnsi"/>
        </w:rPr>
        <w:t xml:space="preserve">: </w:t>
      </w:r>
      <w:r w:rsidR="005E1E19" w:rsidRPr="005E1E19">
        <w:rPr>
          <w:rFonts w:cstheme="minorHAnsi"/>
        </w:rPr>
        <w:t>kelvin.ubaechu@owl.ucc.edu</w:t>
      </w:r>
    </w:p>
    <w:p w14:paraId="61D5CB9A" w14:textId="77777777" w:rsidR="00F82A29" w:rsidRDefault="00F82A29">
      <w:pPr>
        <w:rPr>
          <w:rFonts w:cstheme="minorHAnsi"/>
        </w:rPr>
      </w:pPr>
    </w:p>
    <w:p w14:paraId="61F0CDE7" w14:textId="2DB14718" w:rsidR="00446B18" w:rsidRPr="009D437A" w:rsidRDefault="00446B18" w:rsidP="00446B18">
      <w:pPr>
        <w:rPr>
          <w:rFonts w:cstheme="minorHAnsi"/>
          <w:b/>
          <w:sz w:val="26"/>
          <w:szCs w:val="26"/>
        </w:rPr>
      </w:pPr>
      <w:r w:rsidRPr="009D437A">
        <w:rPr>
          <w:rFonts w:cstheme="minorHAnsi"/>
          <w:b/>
          <w:sz w:val="26"/>
          <w:szCs w:val="26"/>
        </w:rPr>
        <w:t>References</w:t>
      </w:r>
      <w:r w:rsidR="00176C58">
        <w:rPr>
          <w:rFonts w:cstheme="minorHAnsi"/>
          <w:b/>
          <w:sz w:val="26"/>
          <w:szCs w:val="26"/>
        </w:rPr>
        <w:t xml:space="preserve"> – not yet formatted </w:t>
      </w:r>
    </w:p>
    <w:p w14:paraId="62E35022" w14:textId="204E5839" w:rsidR="00176C58" w:rsidRDefault="00176C58" w:rsidP="00784153">
      <w:pPr>
        <w:ind w:firstLine="720"/>
        <w:rPr>
          <w:rFonts w:cstheme="minorHAnsi"/>
          <w:bCs/>
          <w:sz w:val="24"/>
          <w:szCs w:val="24"/>
        </w:rPr>
      </w:pPr>
      <w:r w:rsidRPr="00176C58">
        <w:rPr>
          <w:rFonts w:cstheme="minorHAnsi"/>
          <w:bCs/>
          <w:sz w:val="24"/>
          <w:szCs w:val="24"/>
        </w:rPr>
        <w:t>https://www.youtube.com/watch?v=p7X8lH_XMtI&amp;t=136s&amp;ab_channel=MicrosoftAzure</w:t>
      </w:r>
    </w:p>
    <w:p w14:paraId="41ACFC5C" w14:textId="77777777" w:rsidR="00176C58" w:rsidRDefault="00176C58" w:rsidP="00000EAF">
      <w:pPr>
        <w:ind w:firstLine="720"/>
        <w:rPr>
          <w:rFonts w:cstheme="minorHAnsi"/>
          <w:bCs/>
          <w:sz w:val="24"/>
          <w:szCs w:val="24"/>
        </w:rPr>
      </w:pPr>
    </w:p>
    <w:p w14:paraId="6E17F387" w14:textId="45860650" w:rsidR="00784153" w:rsidRPr="009D437A" w:rsidRDefault="00446B18" w:rsidP="00784153">
      <w:pPr>
        <w:ind w:firstLine="720"/>
        <w:rPr>
          <w:rFonts w:cstheme="minorHAnsi"/>
          <w:bCs/>
          <w:sz w:val="24"/>
          <w:szCs w:val="24"/>
        </w:rPr>
      </w:pPr>
      <w:r w:rsidRPr="009D437A">
        <w:rPr>
          <w:rFonts w:cstheme="minorHAnsi"/>
          <w:bCs/>
          <w:sz w:val="24"/>
          <w:szCs w:val="24"/>
        </w:rPr>
        <w:t>Sources used to base and support the ideas in your project. Use following format:</w:t>
      </w:r>
    </w:p>
    <w:p w14:paraId="27E66F5D" w14:textId="77777777" w:rsidR="00446B18" w:rsidRDefault="00446B18" w:rsidP="00446B18">
      <w:pPr>
        <w:ind w:firstLine="720"/>
        <w:rPr>
          <w:rFonts w:cstheme="minorHAnsi"/>
          <w:bCs/>
          <w:sz w:val="24"/>
          <w:szCs w:val="24"/>
        </w:rPr>
      </w:pPr>
      <w:r w:rsidRPr="00196C30">
        <w:rPr>
          <w:rFonts w:cstheme="minorHAnsi"/>
          <w:bCs/>
          <w:sz w:val="24"/>
          <w:szCs w:val="24"/>
        </w:rPr>
        <w:t>Author(s). Article Title. Journal Title (italics), year published, volume, page range.</w:t>
      </w:r>
    </w:p>
    <w:p w14:paraId="4E4B1D39" w14:textId="77777777" w:rsidR="009D437A" w:rsidRPr="00196C30" w:rsidRDefault="009D437A" w:rsidP="00446B18">
      <w:pPr>
        <w:ind w:firstLine="720"/>
        <w:rPr>
          <w:rFonts w:cstheme="minorHAnsi"/>
          <w:bCs/>
          <w:sz w:val="24"/>
          <w:szCs w:val="24"/>
        </w:rPr>
      </w:pPr>
    </w:p>
    <w:p w14:paraId="32ACF6C3" w14:textId="77777777" w:rsidR="00446B18" w:rsidRDefault="00446B18" w:rsidP="00446B18">
      <w:pPr>
        <w:spacing w:after="0" w:line="240" w:lineRule="auto"/>
        <w:ind w:left="270"/>
        <w:rPr>
          <w:rFonts w:eastAsia="Times New Roman" w:cstheme="minorHAnsi"/>
          <w:sz w:val="24"/>
          <w:szCs w:val="24"/>
        </w:rPr>
      </w:pPr>
      <w:r w:rsidRPr="003F0312">
        <w:rPr>
          <w:rFonts w:cstheme="minorHAnsi"/>
          <w:bCs/>
          <w:sz w:val="24"/>
          <w:szCs w:val="24"/>
          <w:u w:val="single"/>
        </w:rPr>
        <w:t>Example (journal):</w:t>
      </w:r>
      <w:r w:rsidRPr="003F0312">
        <w:rPr>
          <w:rFonts w:eastAsia="Times New Roman" w:cstheme="minorHAnsi"/>
          <w:sz w:val="24"/>
          <w:szCs w:val="24"/>
        </w:rPr>
        <w:t xml:space="preserve"> </w:t>
      </w:r>
      <w:r w:rsidRPr="00196C30">
        <w:rPr>
          <w:rFonts w:eastAsia="Times New Roman" w:cstheme="minorHAnsi"/>
          <w:sz w:val="24"/>
          <w:szCs w:val="24"/>
        </w:rPr>
        <w:t xml:space="preserve">Smith, Y.; Dracula, K.; Jones, Y. The dependence of oxidation enthalpy on surface impurities. </w:t>
      </w:r>
      <w:r w:rsidRPr="00196C30">
        <w:rPr>
          <w:rFonts w:eastAsia="Times New Roman" w:cstheme="minorHAnsi"/>
          <w:i/>
          <w:sz w:val="24"/>
          <w:szCs w:val="24"/>
        </w:rPr>
        <w:t>Surf. Sci</w:t>
      </w:r>
      <w:r w:rsidRPr="00196C30">
        <w:rPr>
          <w:rFonts w:eastAsia="Times New Roman" w:cstheme="minorHAnsi"/>
          <w:sz w:val="24"/>
          <w:szCs w:val="24"/>
        </w:rPr>
        <w:t xml:space="preserve">., </w:t>
      </w:r>
      <w:r w:rsidRPr="00777B29">
        <w:rPr>
          <w:rFonts w:eastAsia="Times New Roman" w:cstheme="minorHAnsi"/>
          <w:sz w:val="24"/>
          <w:szCs w:val="24"/>
        </w:rPr>
        <w:t>2001,</w:t>
      </w:r>
      <w:r w:rsidRPr="00196C30">
        <w:rPr>
          <w:rFonts w:eastAsia="Times New Roman" w:cstheme="minorHAnsi"/>
          <w:sz w:val="24"/>
          <w:szCs w:val="24"/>
        </w:rPr>
        <w:t xml:space="preserve"> </w:t>
      </w:r>
      <w:r w:rsidRPr="006F0FC1">
        <w:rPr>
          <w:rFonts w:eastAsia="Times New Roman" w:cstheme="minorHAnsi"/>
          <w:sz w:val="24"/>
          <w:szCs w:val="24"/>
        </w:rPr>
        <w:t>46,</w:t>
      </w:r>
      <w:r w:rsidRPr="00196C30">
        <w:rPr>
          <w:rFonts w:eastAsia="Times New Roman" w:cstheme="minorHAnsi"/>
          <w:sz w:val="24"/>
          <w:szCs w:val="24"/>
        </w:rPr>
        <w:t xml:space="preserve"> 1462-1469.</w:t>
      </w:r>
    </w:p>
    <w:p w14:paraId="308375A0" w14:textId="77777777" w:rsidR="00446B18" w:rsidRDefault="00446B18" w:rsidP="00446B18">
      <w:pPr>
        <w:spacing w:after="0" w:line="240" w:lineRule="auto"/>
        <w:ind w:left="270"/>
        <w:rPr>
          <w:rFonts w:eastAsia="Times New Roman" w:cstheme="minorHAnsi"/>
          <w:sz w:val="24"/>
          <w:szCs w:val="24"/>
        </w:rPr>
      </w:pPr>
    </w:p>
    <w:p w14:paraId="3E444C59" w14:textId="77777777" w:rsidR="00446B18" w:rsidRPr="006C3D85" w:rsidRDefault="00446B18" w:rsidP="00446B18">
      <w:pPr>
        <w:spacing w:after="0" w:line="240" w:lineRule="auto"/>
        <w:ind w:left="270"/>
        <w:rPr>
          <w:rFonts w:ascii="Times New Roman" w:eastAsia="Times New Roman" w:hAnsi="Times New Roman" w:cs="Times New Roman"/>
          <w:sz w:val="23"/>
          <w:szCs w:val="23"/>
        </w:rPr>
      </w:pPr>
      <w:r w:rsidRPr="003F0312">
        <w:rPr>
          <w:rFonts w:cstheme="minorHAnsi"/>
          <w:bCs/>
          <w:sz w:val="24"/>
          <w:szCs w:val="24"/>
          <w:u w:val="single"/>
        </w:rPr>
        <w:t>Example (online):</w:t>
      </w:r>
      <w:r w:rsidRPr="00196C30">
        <w:rPr>
          <w:rFonts w:cstheme="minorHAnsi"/>
          <w:bCs/>
          <w:sz w:val="24"/>
          <w:szCs w:val="24"/>
        </w:rPr>
        <w:t xml:space="preserve"> </w:t>
      </w:r>
      <w:r w:rsidRPr="003F0312">
        <w:rPr>
          <w:rFonts w:eastAsia="Times New Roman" w:cstheme="minorHAnsi"/>
          <w:sz w:val="23"/>
          <w:szCs w:val="23"/>
        </w:rPr>
        <w:t>NIST Chemistry Webbook. http://library.owu.edu/science/c360main.html (September 30, 2010).</w:t>
      </w:r>
    </w:p>
    <w:p w14:paraId="5D31C846" w14:textId="77777777" w:rsidR="00446B18" w:rsidRPr="00196C30" w:rsidRDefault="00446B18" w:rsidP="00446B18">
      <w:pPr>
        <w:spacing w:after="0" w:line="240" w:lineRule="auto"/>
        <w:ind w:left="270"/>
        <w:rPr>
          <w:rFonts w:eastAsia="Times New Roman" w:cstheme="minorHAnsi"/>
          <w:sz w:val="24"/>
          <w:szCs w:val="24"/>
        </w:rPr>
      </w:pPr>
    </w:p>
    <w:p w14:paraId="59DD0C61" w14:textId="77777777" w:rsidR="00446B18" w:rsidRDefault="008F0DF3" w:rsidP="008F0DF3">
      <w:pPr>
        <w:pStyle w:val="ListParagraph"/>
        <w:numPr>
          <w:ilvl w:val="0"/>
          <w:numId w:val="2"/>
        </w:numPr>
        <w:rPr>
          <w:rFonts w:cstheme="minorHAnsi"/>
        </w:rPr>
      </w:pPr>
      <w:r>
        <w:rPr>
          <w:rFonts w:cstheme="minorHAnsi"/>
        </w:rPr>
        <w:t>Font used should be Helvetica size 10</w:t>
      </w:r>
    </w:p>
    <w:p w14:paraId="1030D51C" w14:textId="77777777" w:rsidR="008F0DF3" w:rsidRDefault="008F0DF3" w:rsidP="008F0DF3">
      <w:pPr>
        <w:pStyle w:val="ListParagraph"/>
        <w:numPr>
          <w:ilvl w:val="0"/>
          <w:numId w:val="2"/>
        </w:numPr>
        <w:rPr>
          <w:rFonts w:cstheme="minorHAnsi"/>
        </w:rPr>
      </w:pPr>
      <w:r>
        <w:rPr>
          <w:rFonts w:cstheme="minorHAnsi"/>
        </w:rPr>
        <w:t>Figure legends should be Helvetica size 8</w:t>
      </w:r>
    </w:p>
    <w:p w14:paraId="3C6C4DEB" w14:textId="77777777" w:rsidR="008F0DF3" w:rsidRDefault="008F0DF3" w:rsidP="008F0DF3">
      <w:pPr>
        <w:rPr>
          <w:rFonts w:cstheme="minorHAnsi"/>
        </w:rPr>
      </w:pPr>
      <w:r>
        <w:rPr>
          <w:rFonts w:cstheme="minorHAnsi"/>
        </w:rPr>
        <w:lastRenderedPageBreak/>
        <w:t>Example of figure legends:</w:t>
      </w:r>
    </w:p>
    <w:p w14:paraId="21F5F36F" w14:textId="77777777" w:rsidR="008F0DF3" w:rsidRPr="008F0DF3" w:rsidRDefault="008F0DF3" w:rsidP="008F0DF3">
      <w:pPr>
        <w:rPr>
          <w:rFonts w:cstheme="minorHAnsi"/>
          <w:sz w:val="16"/>
          <w:szCs w:val="16"/>
        </w:rPr>
      </w:pPr>
      <w:r w:rsidRPr="008F0DF3">
        <w:rPr>
          <w:rFonts w:cstheme="minorHAnsi"/>
          <w:i/>
          <w:sz w:val="16"/>
          <w:szCs w:val="16"/>
        </w:rPr>
        <w:t xml:space="preserve">Figure 1. </w:t>
      </w:r>
      <w:r w:rsidRPr="008F0DF3">
        <w:rPr>
          <w:rFonts w:cstheme="minorHAnsi"/>
          <w:sz w:val="16"/>
          <w:szCs w:val="16"/>
        </w:rPr>
        <w:t>Recognition accuracy</w:t>
      </w:r>
    </w:p>
    <w:sectPr w:rsidR="008F0DF3" w:rsidRPr="008F0DF3" w:rsidSect="000637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Vincent Wrice" w:date="2021-07-26T19:20:00Z" w:initials="VW">
    <w:p w14:paraId="58ED7B99" w14:textId="07491AB8" w:rsidR="001A2DF1" w:rsidRDefault="001A2DF1">
      <w:pPr>
        <w:pStyle w:val="CommentText"/>
      </w:pPr>
      <w:r>
        <w:rPr>
          <w:rStyle w:val="CommentReference"/>
        </w:rPr>
        <w:annotationRef/>
      </w:r>
      <w:r>
        <w:t>Cite</w:t>
      </w:r>
    </w:p>
  </w:comment>
  <w:comment w:id="25" w:author="Vincent Wrice" w:date="2021-07-26T19:16:00Z" w:initials="VW">
    <w:p w14:paraId="490C9066" w14:textId="023EF4BF" w:rsidR="001A2DF1" w:rsidRDefault="001A2DF1">
      <w:pPr>
        <w:pStyle w:val="CommentText"/>
      </w:pPr>
      <w:r>
        <w:rPr>
          <w:rStyle w:val="CommentReference"/>
        </w:rPr>
        <w:annotationRef/>
      </w:r>
      <w:r>
        <w:t>Discuss the trouble.</w:t>
      </w:r>
    </w:p>
  </w:comment>
  <w:comment w:id="30" w:author="Vincent Wrice" w:date="2021-07-26T19:18:00Z" w:initials="VW">
    <w:p w14:paraId="699495CB" w14:textId="30E89204" w:rsidR="001A2DF1" w:rsidRDefault="001A2DF1">
      <w:pPr>
        <w:pStyle w:val="CommentText"/>
      </w:pPr>
      <w:r>
        <w:rPr>
          <w:rStyle w:val="CommentReference"/>
        </w:rPr>
        <w:annotationRef/>
      </w:r>
      <w:r>
        <w:t xml:space="preserve">Insert a graphic of the structure. Maybe a flowchart and ERD.  </w:t>
      </w:r>
    </w:p>
  </w:comment>
  <w:comment w:id="32" w:author="Vincent Wrice" w:date="2021-07-26T19:20:00Z" w:initials="VW">
    <w:p w14:paraId="33D21D0F" w14:textId="5D91BEF2" w:rsidR="001A2DF1" w:rsidRDefault="001A2DF1">
      <w:pPr>
        <w:pStyle w:val="CommentText"/>
      </w:pPr>
      <w:r>
        <w:rPr>
          <w:rStyle w:val="CommentReference"/>
        </w:rPr>
        <w:annotationRef/>
      </w:r>
      <w:r>
        <w:t xml:space="preserve">Cite with link.  </w:t>
      </w:r>
    </w:p>
  </w:comment>
  <w:comment w:id="36" w:author="Vincent Wrice" w:date="2021-07-26T19:22:00Z" w:initials="VW">
    <w:p w14:paraId="3408BB76" w14:textId="3A071CBB" w:rsidR="001A2DF1" w:rsidRDefault="001A2DF1">
      <w:pPr>
        <w:pStyle w:val="CommentText"/>
      </w:pPr>
      <w:r>
        <w:rPr>
          <w:rStyle w:val="CommentReference"/>
        </w:rPr>
        <w:annotationRef/>
      </w:r>
      <w:r>
        <w:t>Describe</w:t>
      </w:r>
    </w:p>
  </w:comment>
  <w:comment w:id="41" w:author="Vincent Wrice" w:date="2021-07-26T19:23:00Z" w:initials="VW">
    <w:p w14:paraId="7197AE21" w14:textId="124F35A5" w:rsidR="001A2DF1" w:rsidRDefault="001A2DF1">
      <w:pPr>
        <w:pStyle w:val="CommentText"/>
      </w:pPr>
      <w:r>
        <w:rPr>
          <w:rStyle w:val="CommentReference"/>
        </w:rPr>
        <w:annotationRef/>
      </w:r>
      <w:r>
        <w:t>Include graphic of the screen.</w:t>
      </w:r>
    </w:p>
  </w:comment>
  <w:comment w:id="42" w:author="Vincent Wrice" w:date="2021-07-26T19:23:00Z" w:initials="VW">
    <w:p w14:paraId="4A5B78B4" w14:textId="682FE667" w:rsidR="001A2DF1" w:rsidRDefault="001A2DF1">
      <w:pPr>
        <w:pStyle w:val="CommentText"/>
      </w:pPr>
      <w:r>
        <w:rPr>
          <w:rStyle w:val="CommentReference"/>
        </w:rPr>
        <w:annotationRef/>
      </w:r>
      <w:r>
        <w:t>Why?</w:t>
      </w:r>
    </w:p>
  </w:comment>
  <w:comment w:id="43" w:author="Vincent Wrice" w:date="2021-07-26T19:24:00Z" w:initials="VW">
    <w:p w14:paraId="79DBF921" w14:textId="10E1E394" w:rsidR="001A2DF1" w:rsidRDefault="001A2DF1">
      <w:pPr>
        <w:pStyle w:val="CommentText"/>
      </w:pPr>
      <w:r>
        <w:rPr>
          <w:rStyle w:val="CommentReference"/>
        </w:rPr>
        <w:annotationRef/>
      </w:r>
      <w:bookmarkStart w:id="44" w:name="_Hlk78219977"/>
      <w:r>
        <w:t>Cite with name and link</w:t>
      </w:r>
      <w:bookmarkEnd w:id="44"/>
      <w:r>
        <w:t xml:space="preserve">.  </w:t>
      </w:r>
    </w:p>
  </w:comment>
  <w:comment w:id="45" w:author="Vincent Wrice" w:date="2021-07-26T19:24:00Z" w:initials="VW">
    <w:p w14:paraId="158F2215" w14:textId="28D9EFE6" w:rsidR="001A2DF1" w:rsidRDefault="001A2DF1">
      <w:pPr>
        <w:pStyle w:val="CommentText"/>
      </w:pPr>
      <w:r>
        <w:rPr>
          <w:rStyle w:val="CommentReference"/>
        </w:rPr>
        <w:annotationRef/>
      </w:r>
      <w:r>
        <w:t>Define webform.</w:t>
      </w:r>
    </w:p>
  </w:comment>
  <w:comment w:id="46" w:author="Vincent Wrice" w:date="2021-07-26T19:24:00Z" w:initials="VW">
    <w:p w14:paraId="4719BC6C" w14:textId="773B08BD" w:rsidR="001A2DF1" w:rsidRDefault="001A2DF1">
      <w:pPr>
        <w:pStyle w:val="CommentText"/>
      </w:pPr>
      <w:r>
        <w:rPr>
          <w:rStyle w:val="CommentReference"/>
        </w:rPr>
        <w:annotationRef/>
      </w:r>
      <w:r>
        <w:t xml:space="preserve">Cite all email and communications with Mr. Winch.  Give his proper title and include Union County College in the title.  </w:t>
      </w:r>
    </w:p>
  </w:comment>
  <w:comment w:id="47" w:author="Vincent Wrice" w:date="2021-07-26T19:25:00Z" w:initials="VW">
    <w:p w14:paraId="52F9895F" w14:textId="00D0893B" w:rsidR="001A2DF1" w:rsidRDefault="001A2DF1">
      <w:pPr>
        <w:pStyle w:val="CommentText"/>
      </w:pPr>
      <w:r>
        <w:rPr>
          <w:rStyle w:val="CommentReference"/>
        </w:rPr>
        <w:annotationRef/>
      </w:r>
      <w:r w:rsidRPr="001A2DF1">
        <w:t>Cite with name and link</w:t>
      </w:r>
    </w:p>
  </w:comment>
  <w:comment w:id="48" w:author="Vincent Wrice" w:date="2021-07-26T19:26:00Z" w:initials="VW">
    <w:p w14:paraId="673C4E74" w14:textId="4F61D94B" w:rsidR="001A2DF1" w:rsidRDefault="001A2DF1">
      <w:pPr>
        <w:pStyle w:val="CommentText"/>
      </w:pPr>
      <w:r>
        <w:rPr>
          <w:rStyle w:val="CommentReference"/>
        </w:rPr>
        <w:annotationRef/>
      </w:r>
      <w:r>
        <w:t>Who is this, what does he do?</w:t>
      </w:r>
    </w:p>
  </w:comment>
  <w:comment w:id="49" w:author="Vincent Wrice" w:date="2021-07-26T19:28:00Z" w:initials="VW">
    <w:p w14:paraId="7CA97C13" w14:textId="12B217A6" w:rsidR="001A2DF1" w:rsidRDefault="001A2DF1">
      <w:pPr>
        <w:pStyle w:val="CommentText"/>
      </w:pPr>
      <w:r>
        <w:rPr>
          <w:rStyle w:val="CommentReference"/>
        </w:rPr>
        <w:annotationRef/>
      </w:r>
      <w:r>
        <w:t>Include a process flow diagram of this.</w:t>
      </w:r>
    </w:p>
  </w:comment>
  <w:comment w:id="53" w:author="Vincent Wrice" w:date="2021-07-26T19:28:00Z" w:initials="VW">
    <w:p w14:paraId="12EAC922" w14:textId="298F6BF4" w:rsidR="001A2DF1" w:rsidRDefault="001A2DF1">
      <w:pPr>
        <w:pStyle w:val="CommentText"/>
      </w:pPr>
      <w:r>
        <w:rPr>
          <w:rStyle w:val="CommentReference"/>
        </w:rPr>
        <w:annotationRef/>
      </w:r>
      <w:r>
        <w:t xml:space="preserve">What is Stack Overflow?  Cite the article.  </w:t>
      </w:r>
    </w:p>
  </w:comment>
  <w:comment w:id="75" w:author="Vincent Wrice" w:date="2021-07-26T19:34:00Z" w:initials="VW">
    <w:p w14:paraId="7D5A52D3" w14:textId="146F2807" w:rsidR="00BD10E5" w:rsidRDefault="00BD10E5">
      <w:pPr>
        <w:pStyle w:val="CommentText"/>
      </w:pPr>
      <w:r>
        <w:rPr>
          <w:rStyle w:val="CommentReference"/>
        </w:rPr>
        <w:annotationRef/>
      </w:r>
      <w:r>
        <w:t xml:space="preserve">Describe what these things are.  </w:t>
      </w:r>
    </w:p>
  </w:comment>
  <w:comment w:id="76" w:author="Vincent Wrice" w:date="2021-07-26T19:35:00Z" w:initials="VW">
    <w:p w14:paraId="00A6ADD7" w14:textId="6C00B908" w:rsidR="00BD10E5" w:rsidRDefault="00BD10E5">
      <w:pPr>
        <w:pStyle w:val="CommentText"/>
      </w:pPr>
      <w:r>
        <w:rPr>
          <w:rStyle w:val="CommentReference"/>
        </w:rPr>
        <w:annotationRef/>
      </w:r>
      <w:r>
        <w:t xml:space="preserve">Give an example and describe what the error message meant.  </w:t>
      </w:r>
    </w:p>
  </w:comment>
  <w:comment w:id="77" w:author="Vincent Wrice" w:date="2021-07-26T19:35:00Z" w:initials="VW">
    <w:p w14:paraId="7CAF1488" w14:textId="6FAA716F" w:rsidR="00BD10E5" w:rsidRDefault="00BD10E5">
      <w:pPr>
        <w:pStyle w:val="CommentText"/>
      </w:pPr>
      <w:r>
        <w:rPr>
          <w:rStyle w:val="CommentReference"/>
        </w:rPr>
        <w:annotationRef/>
      </w:r>
      <w:r>
        <w:t>Include the layout with descriptions.</w:t>
      </w:r>
    </w:p>
  </w:comment>
  <w:comment w:id="82" w:author="Vincent Wrice" w:date="2021-07-26T19:37:00Z" w:initials="VW">
    <w:p w14:paraId="78AC39E1" w14:textId="6118345E" w:rsidR="00BD10E5" w:rsidRDefault="00BD10E5">
      <w:pPr>
        <w:pStyle w:val="CommentText"/>
      </w:pPr>
      <w:r>
        <w:rPr>
          <w:rStyle w:val="CommentReference"/>
        </w:rPr>
        <w:annotationRef/>
      </w:r>
      <w:r>
        <w:t>Name the things you learned.  Cite and describe it.</w:t>
      </w:r>
    </w:p>
  </w:comment>
  <w:comment w:id="83" w:author="Vincent Wrice" w:date="2021-07-26T19:38:00Z" w:initials="VW">
    <w:p w14:paraId="7D7B39C4" w14:textId="653A97E6" w:rsidR="00BD10E5" w:rsidRDefault="00BD10E5">
      <w:pPr>
        <w:pStyle w:val="CommentText"/>
      </w:pPr>
      <w:r>
        <w:rPr>
          <w:rStyle w:val="CommentReference"/>
        </w:rPr>
        <w:annotationRef/>
      </w:r>
      <w:r>
        <w:t xml:space="preserve">Give a diagram of how the tabs may look.  </w:t>
      </w:r>
    </w:p>
  </w:comment>
  <w:comment w:id="84" w:author="Vincent Wrice" w:date="2021-07-26T19:38:00Z" w:initials="VW">
    <w:p w14:paraId="458BCBCA" w14:textId="1CA1C2E0" w:rsidR="00BD10E5" w:rsidRDefault="00BD10E5">
      <w:pPr>
        <w:pStyle w:val="CommentText"/>
      </w:pPr>
      <w:r>
        <w:rPr>
          <w:rStyle w:val="CommentReference"/>
        </w:rPr>
        <w:annotationRef/>
      </w:r>
      <w:r>
        <w:t xml:space="preserve">List the elements that must be delivered to each faculty member and the process for installing the software and files.  </w:t>
      </w:r>
    </w:p>
  </w:comment>
  <w:comment w:id="87" w:author="Vincent Wrice" w:date="2021-07-26T19:40:00Z" w:initials="VW">
    <w:p w14:paraId="3FB88016" w14:textId="7C66B693" w:rsidR="00BD10E5" w:rsidRDefault="00BD10E5">
      <w:pPr>
        <w:pStyle w:val="CommentText"/>
      </w:pPr>
      <w:r>
        <w:rPr>
          <w:rStyle w:val="CommentReference"/>
        </w:rPr>
        <w:annotationRef/>
      </w:r>
      <w:r>
        <w:t xml:space="preserve">Why?  If it is a webform there is no need for that to be an executable.  </w:t>
      </w:r>
      <w:r>
        <w:t xml:space="preserve">Is there an executable for the C3 code?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ED7B99" w15:done="0"/>
  <w15:commentEx w15:paraId="490C9066" w15:done="0"/>
  <w15:commentEx w15:paraId="699495CB" w15:done="0"/>
  <w15:commentEx w15:paraId="33D21D0F" w15:done="0"/>
  <w15:commentEx w15:paraId="3408BB76" w15:done="0"/>
  <w15:commentEx w15:paraId="7197AE21" w15:done="0"/>
  <w15:commentEx w15:paraId="4A5B78B4" w15:done="0"/>
  <w15:commentEx w15:paraId="79DBF921" w15:done="0"/>
  <w15:commentEx w15:paraId="158F2215" w15:done="0"/>
  <w15:commentEx w15:paraId="4719BC6C" w15:done="0"/>
  <w15:commentEx w15:paraId="52F9895F" w15:done="0"/>
  <w15:commentEx w15:paraId="673C4E74" w15:done="0"/>
  <w15:commentEx w15:paraId="7CA97C13" w15:done="0"/>
  <w15:commentEx w15:paraId="12EAC922" w15:done="0"/>
  <w15:commentEx w15:paraId="7D5A52D3" w15:done="0"/>
  <w15:commentEx w15:paraId="00A6ADD7" w15:done="0"/>
  <w15:commentEx w15:paraId="7CAF1488" w15:done="0"/>
  <w15:commentEx w15:paraId="78AC39E1" w15:done="0"/>
  <w15:commentEx w15:paraId="7D7B39C4" w15:done="0"/>
  <w15:commentEx w15:paraId="458BCBCA" w15:done="0"/>
  <w15:commentEx w15:paraId="3FB880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98992" w16cex:dateUtc="2021-07-26T23:20:00Z"/>
  <w16cex:commentExtensible w16cex:durableId="24A9889B" w16cex:dateUtc="2021-07-26T23:16:00Z"/>
  <w16cex:commentExtensible w16cex:durableId="24A98904" w16cex:dateUtc="2021-07-26T23:18:00Z"/>
  <w16cex:commentExtensible w16cex:durableId="24A9896C" w16cex:dateUtc="2021-07-26T23:20:00Z"/>
  <w16cex:commentExtensible w16cex:durableId="24A989DC" w16cex:dateUtc="2021-07-26T23:22:00Z"/>
  <w16cex:commentExtensible w16cex:durableId="24A98A2E" w16cex:dateUtc="2021-07-26T23:23:00Z"/>
  <w16cex:commentExtensible w16cex:durableId="24A98A48" w16cex:dateUtc="2021-07-26T23:23:00Z"/>
  <w16cex:commentExtensible w16cex:durableId="24A98A5E" w16cex:dateUtc="2021-07-26T23:24:00Z"/>
  <w16cex:commentExtensible w16cex:durableId="24A98A6F" w16cex:dateUtc="2021-07-26T23:24:00Z"/>
  <w16cex:commentExtensible w16cex:durableId="24A98A82" w16cex:dateUtc="2021-07-26T23:24:00Z"/>
  <w16cex:commentExtensible w16cex:durableId="24A98ABC" w16cex:dateUtc="2021-07-26T23:25:00Z"/>
  <w16cex:commentExtensible w16cex:durableId="24A98AD6" w16cex:dateUtc="2021-07-26T23:26:00Z"/>
  <w16cex:commentExtensible w16cex:durableId="24A98B53" w16cex:dateUtc="2021-07-26T23:28:00Z"/>
  <w16cex:commentExtensible w16cex:durableId="24A98B6F" w16cex:dateUtc="2021-07-26T23:28:00Z"/>
  <w16cex:commentExtensible w16cex:durableId="24A98CD1" w16cex:dateUtc="2021-07-26T23:34:00Z"/>
  <w16cex:commentExtensible w16cex:durableId="24A98CEB" w16cex:dateUtc="2021-07-26T23:35:00Z"/>
  <w16cex:commentExtensible w16cex:durableId="24A98D16" w16cex:dateUtc="2021-07-26T23:35:00Z"/>
  <w16cex:commentExtensible w16cex:durableId="24A98D70" w16cex:dateUtc="2021-07-26T23:37:00Z"/>
  <w16cex:commentExtensible w16cex:durableId="24A98DA8" w16cex:dateUtc="2021-07-26T23:38:00Z"/>
  <w16cex:commentExtensible w16cex:durableId="24A98DC3" w16cex:dateUtc="2021-07-26T23:38:00Z"/>
  <w16cex:commentExtensible w16cex:durableId="24A98E11" w16cex:dateUtc="2021-07-26T2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ED7B99" w16cid:durableId="24A98992"/>
  <w16cid:commentId w16cid:paraId="490C9066" w16cid:durableId="24A9889B"/>
  <w16cid:commentId w16cid:paraId="699495CB" w16cid:durableId="24A98904"/>
  <w16cid:commentId w16cid:paraId="33D21D0F" w16cid:durableId="24A9896C"/>
  <w16cid:commentId w16cid:paraId="3408BB76" w16cid:durableId="24A989DC"/>
  <w16cid:commentId w16cid:paraId="7197AE21" w16cid:durableId="24A98A2E"/>
  <w16cid:commentId w16cid:paraId="4A5B78B4" w16cid:durableId="24A98A48"/>
  <w16cid:commentId w16cid:paraId="79DBF921" w16cid:durableId="24A98A5E"/>
  <w16cid:commentId w16cid:paraId="158F2215" w16cid:durableId="24A98A6F"/>
  <w16cid:commentId w16cid:paraId="4719BC6C" w16cid:durableId="24A98A82"/>
  <w16cid:commentId w16cid:paraId="52F9895F" w16cid:durableId="24A98ABC"/>
  <w16cid:commentId w16cid:paraId="673C4E74" w16cid:durableId="24A98AD6"/>
  <w16cid:commentId w16cid:paraId="7CA97C13" w16cid:durableId="24A98B53"/>
  <w16cid:commentId w16cid:paraId="12EAC922" w16cid:durableId="24A98B6F"/>
  <w16cid:commentId w16cid:paraId="7D5A52D3" w16cid:durableId="24A98CD1"/>
  <w16cid:commentId w16cid:paraId="00A6ADD7" w16cid:durableId="24A98CEB"/>
  <w16cid:commentId w16cid:paraId="7CAF1488" w16cid:durableId="24A98D16"/>
  <w16cid:commentId w16cid:paraId="78AC39E1" w16cid:durableId="24A98D70"/>
  <w16cid:commentId w16cid:paraId="7D7B39C4" w16cid:durableId="24A98DA8"/>
  <w16cid:commentId w16cid:paraId="458BCBCA" w16cid:durableId="24A98DC3"/>
  <w16cid:commentId w16cid:paraId="3FB88016" w16cid:durableId="24A98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846B29"/>
    <w:multiLevelType w:val="hybridMultilevel"/>
    <w:tmpl w:val="C28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852C2"/>
    <w:multiLevelType w:val="hybridMultilevel"/>
    <w:tmpl w:val="29529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cent Wrice">
    <w15:presenceInfo w15:providerId="None" w15:userId="Vincent Wr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F4"/>
    <w:rsid w:val="00000EAF"/>
    <w:rsid w:val="00002FCA"/>
    <w:rsid w:val="00005051"/>
    <w:rsid w:val="000124E5"/>
    <w:rsid w:val="00021BC5"/>
    <w:rsid w:val="00033BEE"/>
    <w:rsid w:val="00033FC7"/>
    <w:rsid w:val="000341EE"/>
    <w:rsid w:val="00044C3B"/>
    <w:rsid w:val="00056A04"/>
    <w:rsid w:val="00062514"/>
    <w:rsid w:val="00063730"/>
    <w:rsid w:val="00066B10"/>
    <w:rsid w:val="00071577"/>
    <w:rsid w:val="00071D33"/>
    <w:rsid w:val="00074A76"/>
    <w:rsid w:val="00076541"/>
    <w:rsid w:val="00077D95"/>
    <w:rsid w:val="00080605"/>
    <w:rsid w:val="0008268F"/>
    <w:rsid w:val="00082EB6"/>
    <w:rsid w:val="00083524"/>
    <w:rsid w:val="00084185"/>
    <w:rsid w:val="0008581D"/>
    <w:rsid w:val="000A0223"/>
    <w:rsid w:val="000B1614"/>
    <w:rsid w:val="000C3EBD"/>
    <w:rsid w:val="000C40C1"/>
    <w:rsid w:val="000C4FC4"/>
    <w:rsid w:val="000D3A85"/>
    <w:rsid w:val="000D6209"/>
    <w:rsid w:val="000E11E3"/>
    <w:rsid w:val="000E57F0"/>
    <w:rsid w:val="000F269D"/>
    <w:rsid w:val="000F6836"/>
    <w:rsid w:val="000F7C39"/>
    <w:rsid w:val="001013D9"/>
    <w:rsid w:val="00102560"/>
    <w:rsid w:val="00106553"/>
    <w:rsid w:val="001065C7"/>
    <w:rsid w:val="00107C1F"/>
    <w:rsid w:val="00112AB8"/>
    <w:rsid w:val="00115B92"/>
    <w:rsid w:val="00120A9F"/>
    <w:rsid w:val="00125E31"/>
    <w:rsid w:val="0013791B"/>
    <w:rsid w:val="00146472"/>
    <w:rsid w:val="00165D64"/>
    <w:rsid w:val="00166A1C"/>
    <w:rsid w:val="00172225"/>
    <w:rsid w:val="00172277"/>
    <w:rsid w:val="00176C58"/>
    <w:rsid w:val="00191C30"/>
    <w:rsid w:val="00196C30"/>
    <w:rsid w:val="001978C3"/>
    <w:rsid w:val="001A03EC"/>
    <w:rsid w:val="001A2DF1"/>
    <w:rsid w:val="001A3791"/>
    <w:rsid w:val="001D274C"/>
    <w:rsid w:val="001E093B"/>
    <w:rsid w:val="001E0C08"/>
    <w:rsid w:val="001E5027"/>
    <w:rsid w:val="001F094A"/>
    <w:rsid w:val="001F3F1D"/>
    <w:rsid w:val="001F48B3"/>
    <w:rsid w:val="001F681C"/>
    <w:rsid w:val="00201A8E"/>
    <w:rsid w:val="00201C3F"/>
    <w:rsid w:val="00214DFF"/>
    <w:rsid w:val="0022439B"/>
    <w:rsid w:val="00224F0E"/>
    <w:rsid w:val="00232ED9"/>
    <w:rsid w:val="00235C7D"/>
    <w:rsid w:val="00241439"/>
    <w:rsid w:val="002427A0"/>
    <w:rsid w:val="00244C90"/>
    <w:rsid w:val="002517A2"/>
    <w:rsid w:val="0025211A"/>
    <w:rsid w:val="002649A6"/>
    <w:rsid w:val="002664E8"/>
    <w:rsid w:val="00271DB6"/>
    <w:rsid w:val="00271EC4"/>
    <w:rsid w:val="00274021"/>
    <w:rsid w:val="002772A9"/>
    <w:rsid w:val="00286DF8"/>
    <w:rsid w:val="002A0AB9"/>
    <w:rsid w:val="002A28FD"/>
    <w:rsid w:val="002A413E"/>
    <w:rsid w:val="002A4E6D"/>
    <w:rsid w:val="002B12F3"/>
    <w:rsid w:val="002B374D"/>
    <w:rsid w:val="002C649E"/>
    <w:rsid w:val="002C70F4"/>
    <w:rsid w:val="002D38C5"/>
    <w:rsid w:val="002F1EE7"/>
    <w:rsid w:val="002F486B"/>
    <w:rsid w:val="002F5450"/>
    <w:rsid w:val="002F63CE"/>
    <w:rsid w:val="003015CC"/>
    <w:rsid w:val="00303627"/>
    <w:rsid w:val="003116D9"/>
    <w:rsid w:val="0031310C"/>
    <w:rsid w:val="00316FDA"/>
    <w:rsid w:val="00321739"/>
    <w:rsid w:val="00322721"/>
    <w:rsid w:val="00322942"/>
    <w:rsid w:val="00341CF4"/>
    <w:rsid w:val="00342919"/>
    <w:rsid w:val="00345A33"/>
    <w:rsid w:val="00345F0A"/>
    <w:rsid w:val="0035485A"/>
    <w:rsid w:val="00356B67"/>
    <w:rsid w:val="00360E60"/>
    <w:rsid w:val="00364352"/>
    <w:rsid w:val="00365277"/>
    <w:rsid w:val="003708A0"/>
    <w:rsid w:val="003750DC"/>
    <w:rsid w:val="00376398"/>
    <w:rsid w:val="003823BD"/>
    <w:rsid w:val="0038305B"/>
    <w:rsid w:val="00393A33"/>
    <w:rsid w:val="003A5703"/>
    <w:rsid w:val="003B072E"/>
    <w:rsid w:val="003B6C4A"/>
    <w:rsid w:val="003C18BA"/>
    <w:rsid w:val="003C2A5C"/>
    <w:rsid w:val="003D1D85"/>
    <w:rsid w:val="003E2960"/>
    <w:rsid w:val="003F0312"/>
    <w:rsid w:val="003F0A74"/>
    <w:rsid w:val="003F6C01"/>
    <w:rsid w:val="00403993"/>
    <w:rsid w:val="004041DE"/>
    <w:rsid w:val="004059D6"/>
    <w:rsid w:val="0041268D"/>
    <w:rsid w:val="004138DB"/>
    <w:rsid w:val="00414224"/>
    <w:rsid w:val="00430287"/>
    <w:rsid w:val="00434FA4"/>
    <w:rsid w:val="00435273"/>
    <w:rsid w:val="00441ECF"/>
    <w:rsid w:val="00446B18"/>
    <w:rsid w:val="00446E0A"/>
    <w:rsid w:val="00446FB7"/>
    <w:rsid w:val="00450919"/>
    <w:rsid w:val="00450EB2"/>
    <w:rsid w:val="00454EF3"/>
    <w:rsid w:val="00455D52"/>
    <w:rsid w:val="00456402"/>
    <w:rsid w:val="004576CA"/>
    <w:rsid w:val="004608A3"/>
    <w:rsid w:val="00467222"/>
    <w:rsid w:val="0047250B"/>
    <w:rsid w:val="004763E5"/>
    <w:rsid w:val="00476543"/>
    <w:rsid w:val="00480F71"/>
    <w:rsid w:val="004818E9"/>
    <w:rsid w:val="00485473"/>
    <w:rsid w:val="00491016"/>
    <w:rsid w:val="00496FF5"/>
    <w:rsid w:val="004A022D"/>
    <w:rsid w:val="004A37F3"/>
    <w:rsid w:val="004A77A3"/>
    <w:rsid w:val="004B0BFE"/>
    <w:rsid w:val="004B6C8F"/>
    <w:rsid w:val="004B73D8"/>
    <w:rsid w:val="004C6B83"/>
    <w:rsid w:val="004C760A"/>
    <w:rsid w:val="004D166A"/>
    <w:rsid w:val="004D1A29"/>
    <w:rsid w:val="004D33E2"/>
    <w:rsid w:val="004D5697"/>
    <w:rsid w:val="004E0B4B"/>
    <w:rsid w:val="004F1737"/>
    <w:rsid w:val="004F3506"/>
    <w:rsid w:val="004F44FA"/>
    <w:rsid w:val="00503E5D"/>
    <w:rsid w:val="00513709"/>
    <w:rsid w:val="0052069A"/>
    <w:rsid w:val="00537556"/>
    <w:rsid w:val="00555038"/>
    <w:rsid w:val="0055656B"/>
    <w:rsid w:val="00564927"/>
    <w:rsid w:val="0056627F"/>
    <w:rsid w:val="00567388"/>
    <w:rsid w:val="00571EC3"/>
    <w:rsid w:val="00573775"/>
    <w:rsid w:val="00576545"/>
    <w:rsid w:val="00583B38"/>
    <w:rsid w:val="00587100"/>
    <w:rsid w:val="00590AE8"/>
    <w:rsid w:val="005976D1"/>
    <w:rsid w:val="0059791D"/>
    <w:rsid w:val="005A296B"/>
    <w:rsid w:val="005A7FCE"/>
    <w:rsid w:val="005B14BF"/>
    <w:rsid w:val="005B3663"/>
    <w:rsid w:val="005B5411"/>
    <w:rsid w:val="005C6766"/>
    <w:rsid w:val="005D2046"/>
    <w:rsid w:val="005D2210"/>
    <w:rsid w:val="005D4AF8"/>
    <w:rsid w:val="005E1E19"/>
    <w:rsid w:val="005E74FE"/>
    <w:rsid w:val="005F0B4B"/>
    <w:rsid w:val="005F2124"/>
    <w:rsid w:val="00603519"/>
    <w:rsid w:val="00605FA0"/>
    <w:rsid w:val="006069D0"/>
    <w:rsid w:val="00607B7B"/>
    <w:rsid w:val="00610B0A"/>
    <w:rsid w:val="00617A97"/>
    <w:rsid w:val="00624E31"/>
    <w:rsid w:val="0062699B"/>
    <w:rsid w:val="006311F2"/>
    <w:rsid w:val="006321FB"/>
    <w:rsid w:val="006369BD"/>
    <w:rsid w:val="0063709B"/>
    <w:rsid w:val="0064361D"/>
    <w:rsid w:val="00645499"/>
    <w:rsid w:val="0064711F"/>
    <w:rsid w:val="00651232"/>
    <w:rsid w:val="00666515"/>
    <w:rsid w:val="00666878"/>
    <w:rsid w:val="00673B92"/>
    <w:rsid w:val="00677B93"/>
    <w:rsid w:val="006938C5"/>
    <w:rsid w:val="006A2D4C"/>
    <w:rsid w:val="006A422F"/>
    <w:rsid w:val="006B3A4A"/>
    <w:rsid w:val="006B6EE1"/>
    <w:rsid w:val="006C3C8D"/>
    <w:rsid w:val="006C4A38"/>
    <w:rsid w:val="006C4A93"/>
    <w:rsid w:val="006E054F"/>
    <w:rsid w:val="006E06B1"/>
    <w:rsid w:val="006E39F8"/>
    <w:rsid w:val="006F0FC1"/>
    <w:rsid w:val="0070055F"/>
    <w:rsid w:val="00707231"/>
    <w:rsid w:val="00712D8C"/>
    <w:rsid w:val="007353EE"/>
    <w:rsid w:val="0074021D"/>
    <w:rsid w:val="007414C2"/>
    <w:rsid w:val="00741EE5"/>
    <w:rsid w:val="00745C66"/>
    <w:rsid w:val="00745F62"/>
    <w:rsid w:val="00752EBE"/>
    <w:rsid w:val="007532C1"/>
    <w:rsid w:val="00765F58"/>
    <w:rsid w:val="00766E7E"/>
    <w:rsid w:val="00771CD3"/>
    <w:rsid w:val="00772260"/>
    <w:rsid w:val="0077435C"/>
    <w:rsid w:val="00777B29"/>
    <w:rsid w:val="00777D9B"/>
    <w:rsid w:val="00781E2C"/>
    <w:rsid w:val="00782F16"/>
    <w:rsid w:val="00784153"/>
    <w:rsid w:val="007841B3"/>
    <w:rsid w:val="007876F1"/>
    <w:rsid w:val="00791D65"/>
    <w:rsid w:val="007A285F"/>
    <w:rsid w:val="007A71F6"/>
    <w:rsid w:val="007B3C94"/>
    <w:rsid w:val="007B5CDB"/>
    <w:rsid w:val="007C7C16"/>
    <w:rsid w:val="007D3FE3"/>
    <w:rsid w:val="007E59D6"/>
    <w:rsid w:val="007F1AD5"/>
    <w:rsid w:val="007F2B4D"/>
    <w:rsid w:val="00800DDE"/>
    <w:rsid w:val="00813072"/>
    <w:rsid w:val="00824842"/>
    <w:rsid w:val="00833651"/>
    <w:rsid w:val="00841A65"/>
    <w:rsid w:val="00843991"/>
    <w:rsid w:val="00843EDC"/>
    <w:rsid w:val="008505AF"/>
    <w:rsid w:val="00851CEE"/>
    <w:rsid w:val="00852262"/>
    <w:rsid w:val="0085615C"/>
    <w:rsid w:val="00861655"/>
    <w:rsid w:val="0086384E"/>
    <w:rsid w:val="00866D9F"/>
    <w:rsid w:val="00870978"/>
    <w:rsid w:val="00873A35"/>
    <w:rsid w:val="00880845"/>
    <w:rsid w:val="008A2EB9"/>
    <w:rsid w:val="008A5A6F"/>
    <w:rsid w:val="008B07D3"/>
    <w:rsid w:val="008B1F10"/>
    <w:rsid w:val="008B668B"/>
    <w:rsid w:val="008C265E"/>
    <w:rsid w:val="008C353C"/>
    <w:rsid w:val="008C64E9"/>
    <w:rsid w:val="008D14FA"/>
    <w:rsid w:val="008D3540"/>
    <w:rsid w:val="008F0054"/>
    <w:rsid w:val="008F07E5"/>
    <w:rsid w:val="008F090F"/>
    <w:rsid w:val="008F0DF3"/>
    <w:rsid w:val="008F165D"/>
    <w:rsid w:val="008F6E1B"/>
    <w:rsid w:val="0090292C"/>
    <w:rsid w:val="00911DAC"/>
    <w:rsid w:val="00916AC8"/>
    <w:rsid w:val="00925A7A"/>
    <w:rsid w:val="009308CC"/>
    <w:rsid w:val="00936C36"/>
    <w:rsid w:val="00941AD5"/>
    <w:rsid w:val="009431B7"/>
    <w:rsid w:val="00946D75"/>
    <w:rsid w:val="00954B46"/>
    <w:rsid w:val="009554EA"/>
    <w:rsid w:val="00955C63"/>
    <w:rsid w:val="00956AAB"/>
    <w:rsid w:val="0095769B"/>
    <w:rsid w:val="0096282D"/>
    <w:rsid w:val="00971C19"/>
    <w:rsid w:val="00985466"/>
    <w:rsid w:val="009922AC"/>
    <w:rsid w:val="00994175"/>
    <w:rsid w:val="00997507"/>
    <w:rsid w:val="009979BC"/>
    <w:rsid w:val="009B3577"/>
    <w:rsid w:val="009C7F7C"/>
    <w:rsid w:val="009D437A"/>
    <w:rsid w:val="009D4FFD"/>
    <w:rsid w:val="009D5B0E"/>
    <w:rsid w:val="009E40BD"/>
    <w:rsid w:val="009E58C7"/>
    <w:rsid w:val="009F0506"/>
    <w:rsid w:val="009F5029"/>
    <w:rsid w:val="00A01B41"/>
    <w:rsid w:val="00A042A1"/>
    <w:rsid w:val="00A11B5E"/>
    <w:rsid w:val="00A11BC5"/>
    <w:rsid w:val="00A13C90"/>
    <w:rsid w:val="00A14463"/>
    <w:rsid w:val="00A15C15"/>
    <w:rsid w:val="00A1687B"/>
    <w:rsid w:val="00A17645"/>
    <w:rsid w:val="00A17649"/>
    <w:rsid w:val="00A24E08"/>
    <w:rsid w:val="00A25CE3"/>
    <w:rsid w:val="00A378ED"/>
    <w:rsid w:val="00A37E08"/>
    <w:rsid w:val="00A37F63"/>
    <w:rsid w:val="00A42EA5"/>
    <w:rsid w:val="00A441B4"/>
    <w:rsid w:val="00A4688E"/>
    <w:rsid w:val="00A57CBF"/>
    <w:rsid w:val="00A63438"/>
    <w:rsid w:val="00A64305"/>
    <w:rsid w:val="00A7129A"/>
    <w:rsid w:val="00A71CD6"/>
    <w:rsid w:val="00A75915"/>
    <w:rsid w:val="00A75D3B"/>
    <w:rsid w:val="00A76965"/>
    <w:rsid w:val="00A76A4E"/>
    <w:rsid w:val="00A77E47"/>
    <w:rsid w:val="00A80587"/>
    <w:rsid w:val="00A80647"/>
    <w:rsid w:val="00A850E9"/>
    <w:rsid w:val="00A85659"/>
    <w:rsid w:val="00A91D8C"/>
    <w:rsid w:val="00AA06FB"/>
    <w:rsid w:val="00AA0E03"/>
    <w:rsid w:val="00AA293D"/>
    <w:rsid w:val="00AA3855"/>
    <w:rsid w:val="00AB35D9"/>
    <w:rsid w:val="00AB52AD"/>
    <w:rsid w:val="00AC09E6"/>
    <w:rsid w:val="00AC4EFD"/>
    <w:rsid w:val="00AC5CE7"/>
    <w:rsid w:val="00AC7FFD"/>
    <w:rsid w:val="00AD2EEC"/>
    <w:rsid w:val="00AD52DC"/>
    <w:rsid w:val="00AE0128"/>
    <w:rsid w:val="00AE79CC"/>
    <w:rsid w:val="00AF0DA7"/>
    <w:rsid w:val="00AF227F"/>
    <w:rsid w:val="00AF2395"/>
    <w:rsid w:val="00AF3608"/>
    <w:rsid w:val="00B00880"/>
    <w:rsid w:val="00B015FB"/>
    <w:rsid w:val="00B05629"/>
    <w:rsid w:val="00B05FFB"/>
    <w:rsid w:val="00B155A2"/>
    <w:rsid w:val="00B36DA8"/>
    <w:rsid w:val="00B40095"/>
    <w:rsid w:val="00B51D33"/>
    <w:rsid w:val="00B52A1A"/>
    <w:rsid w:val="00B53664"/>
    <w:rsid w:val="00B56AD7"/>
    <w:rsid w:val="00B57EF5"/>
    <w:rsid w:val="00B61B97"/>
    <w:rsid w:val="00B645C0"/>
    <w:rsid w:val="00B67CEE"/>
    <w:rsid w:val="00B7050A"/>
    <w:rsid w:val="00B83934"/>
    <w:rsid w:val="00B8427C"/>
    <w:rsid w:val="00B86B83"/>
    <w:rsid w:val="00B8736C"/>
    <w:rsid w:val="00B9429C"/>
    <w:rsid w:val="00B94B05"/>
    <w:rsid w:val="00B96995"/>
    <w:rsid w:val="00B978ED"/>
    <w:rsid w:val="00BA0874"/>
    <w:rsid w:val="00BA1826"/>
    <w:rsid w:val="00BA1A20"/>
    <w:rsid w:val="00BA67BB"/>
    <w:rsid w:val="00BB07D1"/>
    <w:rsid w:val="00BB6E8B"/>
    <w:rsid w:val="00BB70E5"/>
    <w:rsid w:val="00BB7C70"/>
    <w:rsid w:val="00BC0B51"/>
    <w:rsid w:val="00BC2186"/>
    <w:rsid w:val="00BC54AA"/>
    <w:rsid w:val="00BD10E5"/>
    <w:rsid w:val="00BD3BF2"/>
    <w:rsid w:val="00C12D61"/>
    <w:rsid w:val="00C135AD"/>
    <w:rsid w:val="00C156B0"/>
    <w:rsid w:val="00C16545"/>
    <w:rsid w:val="00C26A9D"/>
    <w:rsid w:val="00C27447"/>
    <w:rsid w:val="00C4363C"/>
    <w:rsid w:val="00C45A44"/>
    <w:rsid w:val="00C4782A"/>
    <w:rsid w:val="00C571BE"/>
    <w:rsid w:val="00C72BD1"/>
    <w:rsid w:val="00C74717"/>
    <w:rsid w:val="00C9774A"/>
    <w:rsid w:val="00CA0982"/>
    <w:rsid w:val="00CA19CA"/>
    <w:rsid w:val="00CA1CF8"/>
    <w:rsid w:val="00CA4000"/>
    <w:rsid w:val="00CA4522"/>
    <w:rsid w:val="00CA4BF3"/>
    <w:rsid w:val="00CC0D11"/>
    <w:rsid w:val="00CC600A"/>
    <w:rsid w:val="00CD61C1"/>
    <w:rsid w:val="00CE4B59"/>
    <w:rsid w:val="00CF2290"/>
    <w:rsid w:val="00CF68EB"/>
    <w:rsid w:val="00D0242B"/>
    <w:rsid w:val="00D039D5"/>
    <w:rsid w:val="00D057DD"/>
    <w:rsid w:val="00D126C6"/>
    <w:rsid w:val="00D143B8"/>
    <w:rsid w:val="00D1752C"/>
    <w:rsid w:val="00D208D4"/>
    <w:rsid w:val="00D23059"/>
    <w:rsid w:val="00D233BF"/>
    <w:rsid w:val="00D2777A"/>
    <w:rsid w:val="00D3461B"/>
    <w:rsid w:val="00D35A28"/>
    <w:rsid w:val="00D37973"/>
    <w:rsid w:val="00D43125"/>
    <w:rsid w:val="00D549BA"/>
    <w:rsid w:val="00D60E48"/>
    <w:rsid w:val="00D63205"/>
    <w:rsid w:val="00D70B33"/>
    <w:rsid w:val="00D75B97"/>
    <w:rsid w:val="00D803C3"/>
    <w:rsid w:val="00D86C4C"/>
    <w:rsid w:val="00D93436"/>
    <w:rsid w:val="00DA07DA"/>
    <w:rsid w:val="00DA1B80"/>
    <w:rsid w:val="00DA51D4"/>
    <w:rsid w:val="00DA7070"/>
    <w:rsid w:val="00DB0FAC"/>
    <w:rsid w:val="00DB7EE7"/>
    <w:rsid w:val="00DC0457"/>
    <w:rsid w:val="00DC327D"/>
    <w:rsid w:val="00DC7628"/>
    <w:rsid w:val="00E0132F"/>
    <w:rsid w:val="00E12A36"/>
    <w:rsid w:val="00E15574"/>
    <w:rsid w:val="00E2682E"/>
    <w:rsid w:val="00E31BD7"/>
    <w:rsid w:val="00E41738"/>
    <w:rsid w:val="00E46356"/>
    <w:rsid w:val="00E501A0"/>
    <w:rsid w:val="00E5087F"/>
    <w:rsid w:val="00E5104C"/>
    <w:rsid w:val="00E519DB"/>
    <w:rsid w:val="00E53BBE"/>
    <w:rsid w:val="00E56F02"/>
    <w:rsid w:val="00E61B13"/>
    <w:rsid w:val="00E62C34"/>
    <w:rsid w:val="00E67AC8"/>
    <w:rsid w:val="00E73E63"/>
    <w:rsid w:val="00E86390"/>
    <w:rsid w:val="00E92C07"/>
    <w:rsid w:val="00E95EA7"/>
    <w:rsid w:val="00EA00F1"/>
    <w:rsid w:val="00EA437C"/>
    <w:rsid w:val="00EB28AB"/>
    <w:rsid w:val="00EB78D6"/>
    <w:rsid w:val="00EC798A"/>
    <w:rsid w:val="00ED2C7D"/>
    <w:rsid w:val="00ED3687"/>
    <w:rsid w:val="00EE517B"/>
    <w:rsid w:val="00EF5C14"/>
    <w:rsid w:val="00EF5D24"/>
    <w:rsid w:val="00F01550"/>
    <w:rsid w:val="00F01834"/>
    <w:rsid w:val="00F046F7"/>
    <w:rsid w:val="00F1456F"/>
    <w:rsid w:val="00F17340"/>
    <w:rsid w:val="00F21826"/>
    <w:rsid w:val="00F222AB"/>
    <w:rsid w:val="00F223F1"/>
    <w:rsid w:val="00F310F3"/>
    <w:rsid w:val="00F36535"/>
    <w:rsid w:val="00F37BA8"/>
    <w:rsid w:val="00F407C3"/>
    <w:rsid w:val="00F55621"/>
    <w:rsid w:val="00F82793"/>
    <w:rsid w:val="00F82A29"/>
    <w:rsid w:val="00F85498"/>
    <w:rsid w:val="00FA1E17"/>
    <w:rsid w:val="00FB083B"/>
    <w:rsid w:val="00FB2309"/>
    <w:rsid w:val="00FB52E7"/>
    <w:rsid w:val="00FC02E7"/>
    <w:rsid w:val="00FC10BD"/>
    <w:rsid w:val="00FD58B0"/>
    <w:rsid w:val="00FE5692"/>
    <w:rsid w:val="00FF064A"/>
    <w:rsid w:val="00FF25CC"/>
    <w:rsid w:val="00FF275F"/>
    <w:rsid w:val="00FF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7E7A"/>
  <w15:docId w15:val="{DA3DDF33-E2C3-476F-B9E7-AE083F61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0F4"/>
    <w:pPr>
      <w:ind w:left="720"/>
      <w:contextualSpacing/>
    </w:pPr>
  </w:style>
  <w:style w:type="paragraph" w:styleId="Revision">
    <w:name w:val="Revision"/>
    <w:hidden/>
    <w:uiPriority w:val="99"/>
    <w:semiHidden/>
    <w:rsid w:val="0074021D"/>
    <w:pPr>
      <w:spacing w:after="0" w:line="240" w:lineRule="auto"/>
    </w:pPr>
  </w:style>
  <w:style w:type="character" w:styleId="Hyperlink">
    <w:name w:val="Hyperlink"/>
    <w:basedOn w:val="DefaultParagraphFont"/>
    <w:uiPriority w:val="99"/>
    <w:unhideWhenUsed/>
    <w:rsid w:val="0090292C"/>
    <w:rPr>
      <w:color w:val="0563C1" w:themeColor="hyperlink"/>
      <w:u w:val="single"/>
    </w:rPr>
  </w:style>
  <w:style w:type="character" w:styleId="UnresolvedMention">
    <w:name w:val="Unresolved Mention"/>
    <w:basedOn w:val="DefaultParagraphFont"/>
    <w:uiPriority w:val="99"/>
    <w:semiHidden/>
    <w:unhideWhenUsed/>
    <w:rsid w:val="0090292C"/>
    <w:rPr>
      <w:color w:val="605E5C"/>
      <w:shd w:val="clear" w:color="auto" w:fill="E1DFDD"/>
    </w:rPr>
  </w:style>
  <w:style w:type="character" w:styleId="CommentReference">
    <w:name w:val="annotation reference"/>
    <w:basedOn w:val="DefaultParagraphFont"/>
    <w:uiPriority w:val="99"/>
    <w:semiHidden/>
    <w:unhideWhenUsed/>
    <w:rsid w:val="00F37BA8"/>
    <w:rPr>
      <w:sz w:val="16"/>
      <w:szCs w:val="16"/>
    </w:rPr>
  </w:style>
  <w:style w:type="paragraph" w:styleId="CommentText">
    <w:name w:val="annotation text"/>
    <w:basedOn w:val="Normal"/>
    <w:link w:val="CommentTextChar"/>
    <w:uiPriority w:val="99"/>
    <w:semiHidden/>
    <w:unhideWhenUsed/>
    <w:rsid w:val="00F37BA8"/>
    <w:pPr>
      <w:spacing w:line="240" w:lineRule="auto"/>
    </w:pPr>
    <w:rPr>
      <w:sz w:val="20"/>
      <w:szCs w:val="20"/>
    </w:rPr>
  </w:style>
  <w:style w:type="character" w:customStyle="1" w:styleId="CommentTextChar">
    <w:name w:val="Comment Text Char"/>
    <w:basedOn w:val="DefaultParagraphFont"/>
    <w:link w:val="CommentText"/>
    <w:uiPriority w:val="99"/>
    <w:semiHidden/>
    <w:rsid w:val="00F37BA8"/>
    <w:rPr>
      <w:sz w:val="20"/>
      <w:szCs w:val="20"/>
    </w:rPr>
  </w:style>
  <w:style w:type="paragraph" w:styleId="CommentSubject">
    <w:name w:val="annotation subject"/>
    <w:basedOn w:val="CommentText"/>
    <w:next w:val="CommentText"/>
    <w:link w:val="CommentSubjectChar"/>
    <w:uiPriority w:val="99"/>
    <w:semiHidden/>
    <w:unhideWhenUsed/>
    <w:rsid w:val="00F37BA8"/>
    <w:rPr>
      <w:b/>
      <w:bCs/>
    </w:rPr>
  </w:style>
  <w:style w:type="character" w:customStyle="1" w:styleId="CommentSubjectChar">
    <w:name w:val="Comment Subject Char"/>
    <w:basedOn w:val="CommentTextChar"/>
    <w:link w:val="CommentSubject"/>
    <w:uiPriority w:val="99"/>
    <w:semiHidden/>
    <w:rsid w:val="00F37B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41439">
      <w:bodyDiv w:val="1"/>
      <w:marLeft w:val="0"/>
      <w:marRight w:val="0"/>
      <w:marTop w:val="0"/>
      <w:marBottom w:val="0"/>
      <w:divBdr>
        <w:top w:val="none" w:sz="0" w:space="0" w:color="auto"/>
        <w:left w:val="none" w:sz="0" w:space="0" w:color="auto"/>
        <w:bottom w:val="none" w:sz="0" w:space="0" w:color="auto"/>
        <w:right w:val="none" w:sz="0" w:space="0" w:color="auto"/>
      </w:divBdr>
    </w:div>
    <w:div w:id="724137366">
      <w:bodyDiv w:val="1"/>
      <w:marLeft w:val="0"/>
      <w:marRight w:val="0"/>
      <w:marTop w:val="0"/>
      <w:marBottom w:val="0"/>
      <w:divBdr>
        <w:top w:val="none" w:sz="0" w:space="0" w:color="auto"/>
        <w:left w:val="none" w:sz="0" w:space="0" w:color="auto"/>
        <w:bottom w:val="none" w:sz="0" w:space="0" w:color="auto"/>
        <w:right w:val="none" w:sz="0" w:space="0" w:color="auto"/>
      </w:divBdr>
      <w:divsChild>
        <w:div w:id="695691099">
          <w:marLeft w:val="0"/>
          <w:marRight w:val="0"/>
          <w:marTop w:val="0"/>
          <w:marBottom w:val="0"/>
          <w:divBdr>
            <w:top w:val="none" w:sz="0" w:space="0" w:color="auto"/>
            <w:left w:val="none" w:sz="0" w:space="0" w:color="auto"/>
            <w:bottom w:val="none" w:sz="0" w:space="0" w:color="auto"/>
            <w:right w:val="none" w:sz="0" w:space="0" w:color="auto"/>
          </w:divBdr>
        </w:div>
      </w:divsChild>
    </w:div>
    <w:div w:id="979578526">
      <w:bodyDiv w:val="1"/>
      <w:marLeft w:val="0"/>
      <w:marRight w:val="0"/>
      <w:marTop w:val="0"/>
      <w:marBottom w:val="0"/>
      <w:divBdr>
        <w:top w:val="none" w:sz="0" w:space="0" w:color="auto"/>
        <w:left w:val="none" w:sz="0" w:space="0" w:color="auto"/>
        <w:bottom w:val="none" w:sz="0" w:space="0" w:color="auto"/>
        <w:right w:val="none" w:sz="0" w:space="0" w:color="auto"/>
      </w:divBdr>
      <w:divsChild>
        <w:div w:id="998728899">
          <w:marLeft w:val="0"/>
          <w:marRight w:val="0"/>
          <w:marTop w:val="0"/>
          <w:marBottom w:val="0"/>
          <w:divBdr>
            <w:top w:val="none" w:sz="0" w:space="0" w:color="auto"/>
            <w:left w:val="none" w:sz="0" w:space="0" w:color="auto"/>
            <w:bottom w:val="none" w:sz="0" w:space="0" w:color="auto"/>
            <w:right w:val="none" w:sz="0" w:space="0" w:color="auto"/>
          </w:divBdr>
        </w:div>
      </w:divsChild>
    </w:div>
    <w:div w:id="17095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10AE6-82CE-4EEB-A5EB-D72F2009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Links>
    <vt:vector size="6" baseType="variant">
      <vt:variant>
        <vt:i4>1900607</vt:i4>
      </vt:variant>
      <vt:variant>
        <vt:i4>0</vt:i4>
      </vt:variant>
      <vt:variant>
        <vt:i4>0</vt:i4>
      </vt:variant>
      <vt:variant>
        <vt:i4>5</vt:i4>
      </vt:variant>
      <vt:variant>
        <vt:lpwstr>mailto:christino.barbosa@owl.ucc.edu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Nicole M Vega Cotto</dc:creator>
  <cp:keywords/>
  <cp:lastModifiedBy>Vincent Wrice</cp:lastModifiedBy>
  <cp:revision>2</cp:revision>
  <dcterms:created xsi:type="dcterms:W3CDTF">2021-07-26T23:41:00Z</dcterms:created>
  <dcterms:modified xsi:type="dcterms:W3CDTF">2021-07-26T23:41:00Z</dcterms:modified>
</cp:coreProperties>
</file>